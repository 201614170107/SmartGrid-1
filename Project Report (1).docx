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3F3" w:rsidRPr="006D64CE" w:rsidRDefault="00C723F3">
      <w:pPr>
        <w:rPr>
          <w:rFonts w:ascii="Arial" w:hAnsi="Arial" w:cs="Arial"/>
          <w:b/>
          <w:sz w:val="28"/>
          <w:szCs w:val="28"/>
        </w:rPr>
      </w:pPr>
      <w:r>
        <w:t xml:space="preserve">                                          </w:t>
      </w:r>
      <w:r w:rsidR="006A4D4F">
        <w:rPr>
          <w:rFonts w:ascii="Arial" w:hAnsi="Arial" w:cs="Arial"/>
          <w:b/>
          <w:sz w:val="28"/>
          <w:szCs w:val="28"/>
        </w:rPr>
        <w:t xml:space="preserve">Project </w:t>
      </w:r>
      <w:r w:rsidRPr="006D64CE">
        <w:rPr>
          <w:rFonts w:ascii="Arial" w:hAnsi="Arial" w:cs="Arial"/>
          <w:b/>
          <w:sz w:val="28"/>
          <w:szCs w:val="28"/>
        </w:rPr>
        <w:t>for scheduling in smart grids</w:t>
      </w:r>
    </w:p>
    <w:p w:rsidR="00C723F3" w:rsidRDefault="00C723F3"/>
    <w:p w:rsidR="00C723F3" w:rsidRPr="008B0F59" w:rsidRDefault="00C723F3">
      <w:pPr>
        <w:rPr>
          <w:rFonts w:ascii="Arial" w:hAnsi="Arial" w:cs="Arial"/>
          <w:sz w:val="24"/>
          <w:szCs w:val="24"/>
        </w:rPr>
      </w:pPr>
      <w:r>
        <w:t xml:space="preserve"> </w:t>
      </w:r>
      <w:proofErr w:type="spellStart"/>
      <w:r w:rsidR="00E04E55">
        <w:rPr>
          <w:rFonts w:ascii="Arial" w:hAnsi="Arial" w:cs="Arial"/>
          <w:sz w:val="24"/>
          <w:szCs w:val="24"/>
        </w:rPr>
        <w:t>Arun</w:t>
      </w:r>
      <w:proofErr w:type="spellEnd"/>
      <w:r w:rsidR="00E04E55">
        <w:rPr>
          <w:rFonts w:ascii="Arial" w:hAnsi="Arial" w:cs="Arial"/>
          <w:sz w:val="24"/>
          <w:szCs w:val="24"/>
        </w:rPr>
        <w:t xml:space="preserve"> </w:t>
      </w:r>
      <w:proofErr w:type="spellStart"/>
      <w:r w:rsidR="00E04E55">
        <w:rPr>
          <w:rFonts w:ascii="Arial" w:hAnsi="Arial" w:cs="Arial"/>
          <w:sz w:val="24"/>
          <w:szCs w:val="24"/>
        </w:rPr>
        <w:t>Srikantha</w:t>
      </w:r>
      <w:proofErr w:type="spellEnd"/>
      <w:r w:rsidR="00524CD0">
        <w:rPr>
          <w:rFonts w:ascii="Arial" w:hAnsi="Arial" w:cs="Arial"/>
          <w:sz w:val="24"/>
          <w:szCs w:val="24"/>
        </w:rPr>
        <w:t xml:space="preserve">, </w:t>
      </w:r>
      <w:proofErr w:type="spellStart"/>
      <w:r w:rsidR="00524CD0">
        <w:rPr>
          <w:rFonts w:ascii="Arial" w:hAnsi="Arial" w:cs="Arial"/>
          <w:sz w:val="24"/>
          <w:szCs w:val="24"/>
        </w:rPr>
        <w:t>Divya</w:t>
      </w:r>
      <w:proofErr w:type="spellEnd"/>
      <w:r w:rsidR="00524CD0">
        <w:rPr>
          <w:rFonts w:ascii="Arial" w:hAnsi="Arial" w:cs="Arial"/>
          <w:sz w:val="24"/>
          <w:szCs w:val="24"/>
        </w:rPr>
        <w:t xml:space="preserve"> Pathak, </w:t>
      </w:r>
      <w:proofErr w:type="spellStart"/>
      <w:r w:rsidR="00524CD0">
        <w:rPr>
          <w:rFonts w:ascii="Arial" w:hAnsi="Arial" w:cs="Arial"/>
          <w:sz w:val="24"/>
          <w:szCs w:val="24"/>
        </w:rPr>
        <w:t>Harsha</w:t>
      </w:r>
      <w:proofErr w:type="spellEnd"/>
      <w:r w:rsidR="00524CD0">
        <w:rPr>
          <w:rFonts w:ascii="Arial" w:hAnsi="Arial" w:cs="Arial"/>
          <w:sz w:val="24"/>
          <w:szCs w:val="24"/>
        </w:rPr>
        <w:t xml:space="preserve"> </w:t>
      </w:r>
      <w:proofErr w:type="spellStart"/>
      <w:r w:rsidR="00524CD0">
        <w:rPr>
          <w:rFonts w:ascii="Arial" w:hAnsi="Arial" w:cs="Arial"/>
          <w:sz w:val="24"/>
          <w:szCs w:val="24"/>
        </w:rPr>
        <w:t>Panjwani</w:t>
      </w:r>
      <w:proofErr w:type="spellEnd"/>
      <w:r w:rsidRPr="008B0F59">
        <w:rPr>
          <w:rFonts w:ascii="Arial" w:hAnsi="Arial" w:cs="Arial"/>
          <w:sz w:val="24"/>
          <w:szCs w:val="24"/>
        </w:rPr>
        <w:t xml:space="preserve">, Varun Pillai </w:t>
      </w:r>
    </w:p>
    <w:p w:rsidR="00C723F3" w:rsidRPr="008B0F59" w:rsidRDefault="00C723F3">
      <w:pPr>
        <w:rPr>
          <w:rFonts w:ascii="Arial" w:hAnsi="Arial" w:cs="Arial"/>
          <w:sz w:val="24"/>
          <w:szCs w:val="24"/>
        </w:rPr>
      </w:pPr>
      <w:proofErr w:type="gramStart"/>
      <w:r w:rsidRPr="008B0F59">
        <w:rPr>
          <w:rFonts w:ascii="Arial" w:hAnsi="Arial" w:cs="Arial"/>
          <w:sz w:val="24"/>
          <w:szCs w:val="24"/>
        </w:rPr>
        <w:t>a</w:t>
      </w:r>
      <w:proofErr w:type="gramEnd"/>
      <w:r w:rsidRPr="008B0F59">
        <w:rPr>
          <w:rFonts w:ascii="Arial" w:hAnsi="Arial" w:cs="Arial"/>
          <w:sz w:val="24"/>
          <w:szCs w:val="24"/>
        </w:rPr>
        <w:t xml:space="preserve"> Department of Chemical and Biological Engineering, Drexel University </w:t>
      </w:r>
    </w:p>
    <w:p w:rsidR="00C723F3" w:rsidRPr="008B0F59" w:rsidRDefault="00C723F3">
      <w:pPr>
        <w:rPr>
          <w:rFonts w:ascii="Arial" w:hAnsi="Arial" w:cs="Arial"/>
          <w:sz w:val="24"/>
          <w:szCs w:val="24"/>
        </w:rPr>
      </w:pPr>
      <w:proofErr w:type="gramStart"/>
      <w:r w:rsidRPr="008B0F59">
        <w:rPr>
          <w:rFonts w:ascii="Arial" w:hAnsi="Arial" w:cs="Arial"/>
          <w:sz w:val="24"/>
          <w:szCs w:val="24"/>
        </w:rPr>
        <w:t>b</w:t>
      </w:r>
      <w:proofErr w:type="gramEnd"/>
      <w:r w:rsidRPr="008B0F59">
        <w:rPr>
          <w:rFonts w:ascii="Arial" w:hAnsi="Arial" w:cs="Arial"/>
          <w:sz w:val="24"/>
          <w:szCs w:val="24"/>
        </w:rPr>
        <w:t xml:space="preserve"> Department of Electrical and Computer Engineering, Drexel University </w:t>
      </w:r>
    </w:p>
    <w:p w:rsidR="009E30A9" w:rsidRPr="008B0F59" w:rsidRDefault="00C723F3">
      <w:pPr>
        <w:rPr>
          <w:rFonts w:ascii="Arial" w:hAnsi="Arial" w:cs="Arial"/>
          <w:sz w:val="24"/>
          <w:szCs w:val="24"/>
        </w:rPr>
      </w:pPr>
      <w:proofErr w:type="gramStart"/>
      <w:r w:rsidRPr="008B0F59">
        <w:rPr>
          <w:rFonts w:ascii="Arial" w:hAnsi="Arial" w:cs="Arial"/>
          <w:sz w:val="24"/>
          <w:szCs w:val="24"/>
        </w:rPr>
        <w:t>c</w:t>
      </w:r>
      <w:proofErr w:type="gramEnd"/>
      <w:r w:rsidRPr="008B0F59">
        <w:rPr>
          <w:rFonts w:ascii="Arial" w:hAnsi="Arial" w:cs="Arial"/>
          <w:sz w:val="24"/>
          <w:szCs w:val="24"/>
        </w:rPr>
        <w:t xml:space="preserve"> </w:t>
      </w:r>
      <w:proofErr w:type="spellStart"/>
      <w:r w:rsidRPr="008B0F59">
        <w:rPr>
          <w:rFonts w:ascii="Arial" w:hAnsi="Arial" w:cs="Arial"/>
          <w:sz w:val="24"/>
          <w:szCs w:val="24"/>
        </w:rPr>
        <w:t>Lebow</w:t>
      </w:r>
      <w:proofErr w:type="spellEnd"/>
      <w:r w:rsidRPr="008B0F59">
        <w:rPr>
          <w:rFonts w:ascii="Arial" w:hAnsi="Arial" w:cs="Arial"/>
          <w:sz w:val="24"/>
          <w:szCs w:val="24"/>
        </w:rPr>
        <w:t xml:space="preserve"> Business School, Drexel University</w:t>
      </w:r>
    </w:p>
    <w:p w:rsidR="00C723F3" w:rsidRPr="008B0F59" w:rsidRDefault="00C723F3">
      <w:pPr>
        <w:rPr>
          <w:rFonts w:ascii="Arial" w:hAnsi="Arial" w:cs="Arial"/>
          <w:sz w:val="24"/>
          <w:szCs w:val="24"/>
        </w:rPr>
      </w:pPr>
    </w:p>
    <w:p w:rsidR="00360FC9" w:rsidRPr="006D64CE" w:rsidRDefault="00360FC9">
      <w:pPr>
        <w:rPr>
          <w:rFonts w:ascii="Arial" w:hAnsi="Arial" w:cs="Arial"/>
          <w:b/>
          <w:sz w:val="24"/>
          <w:szCs w:val="24"/>
          <w:u w:val="single"/>
        </w:rPr>
      </w:pPr>
      <w:r w:rsidRPr="008B0F59">
        <w:rPr>
          <w:rFonts w:ascii="Arial" w:hAnsi="Arial" w:cs="Arial"/>
          <w:sz w:val="24"/>
          <w:szCs w:val="24"/>
        </w:rPr>
        <w:t xml:space="preserve">                                                 </w:t>
      </w:r>
      <w:r w:rsidR="00E04E55">
        <w:rPr>
          <w:rFonts w:ascii="Arial" w:hAnsi="Arial" w:cs="Arial"/>
          <w:sz w:val="24"/>
          <w:szCs w:val="24"/>
        </w:rPr>
        <w:t xml:space="preserve">    </w:t>
      </w:r>
      <w:r w:rsidRPr="006D64CE">
        <w:rPr>
          <w:rFonts w:ascii="Arial" w:hAnsi="Arial" w:cs="Arial"/>
          <w:b/>
          <w:sz w:val="24"/>
          <w:szCs w:val="24"/>
          <w:u w:val="single"/>
        </w:rPr>
        <w:t xml:space="preserve">Case Study </w:t>
      </w:r>
    </w:p>
    <w:p w:rsidR="00F50F9F" w:rsidRPr="008B0F59" w:rsidRDefault="00564963" w:rsidP="00F50F9F">
      <w:pPr>
        <w:jc w:val="both"/>
        <w:rPr>
          <w:rFonts w:ascii="Arial" w:hAnsi="Arial" w:cs="Arial"/>
          <w:sz w:val="24"/>
          <w:szCs w:val="24"/>
        </w:rPr>
      </w:pPr>
      <w:r w:rsidRPr="008B0F59">
        <w:rPr>
          <w:rFonts w:ascii="Arial" w:hAnsi="Arial" w:cs="Arial"/>
          <w:sz w:val="24"/>
          <w:szCs w:val="24"/>
        </w:rPr>
        <w:t xml:space="preserve">An optimal energy scheduling policy that considers the varying demands in a particular residential </w:t>
      </w:r>
      <w:r w:rsidR="00F13069" w:rsidRPr="008B0F59">
        <w:rPr>
          <w:rFonts w:ascii="Arial" w:hAnsi="Arial" w:cs="Arial"/>
          <w:sz w:val="24"/>
          <w:szCs w:val="24"/>
        </w:rPr>
        <w:t>neighborhood</w:t>
      </w:r>
      <w:r w:rsidRPr="008B0F59">
        <w:rPr>
          <w:rFonts w:ascii="Arial" w:hAnsi="Arial" w:cs="Arial"/>
          <w:sz w:val="24"/>
          <w:szCs w:val="24"/>
        </w:rPr>
        <w:t xml:space="preserve"> as well as minimizes the total cost is necessary in the present situation where global energy resources are limited. In this proposal an optimal strategy to schedule the running time of home appliances in a </w:t>
      </w:r>
      <w:r w:rsidR="00F13069" w:rsidRPr="008B0F59">
        <w:rPr>
          <w:rFonts w:ascii="Arial" w:hAnsi="Arial" w:cs="Arial"/>
          <w:sz w:val="24"/>
          <w:szCs w:val="24"/>
        </w:rPr>
        <w:t>neighborhood</w:t>
      </w:r>
      <w:r w:rsidRPr="008B0F59">
        <w:rPr>
          <w:rFonts w:ascii="Arial" w:hAnsi="Arial" w:cs="Arial"/>
          <w:sz w:val="24"/>
          <w:szCs w:val="24"/>
        </w:rPr>
        <w:t xml:space="preserve"> is proposed. The random variations in the start time and running time of home appliances and the cost of delay incurred in case </w:t>
      </w:r>
      <w:proofErr w:type="gramStart"/>
      <w:r w:rsidRPr="008B0F59">
        <w:rPr>
          <w:rFonts w:ascii="Arial" w:hAnsi="Arial" w:cs="Arial"/>
          <w:sz w:val="24"/>
          <w:szCs w:val="24"/>
        </w:rPr>
        <w:t>an equipment</w:t>
      </w:r>
      <w:proofErr w:type="gramEnd"/>
      <w:r w:rsidRPr="008B0F59">
        <w:rPr>
          <w:rFonts w:ascii="Arial" w:hAnsi="Arial" w:cs="Arial"/>
          <w:sz w:val="24"/>
          <w:szCs w:val="24"/>
        </w:rPr>
        <w:t xml:space="preserve"> is scheduled for a later time are taken into account. The optimization formulation for scheduling the appliances in a single household is discussed in detail and the results are presented. Various practical constraints that an actual EMC (Electricity Management Controller) encounters during scheduling of appliances are discussed and the procedures to take this into account in the optimization formulations are described.</w:t>
      </w:r>
    </w:p>
    <w:p w:rsidR="00564963" w:rsidRPr="008B0F59" w:rsidRDefault="00564963" w:rsidP="00F50F9F">
      <w:pPr>
        <w:jc w:val="both"/>
        <w:rPr>
          <w:rFonts w:ascii="Arial" w:hAnsi="Arial" w:cs="Arial"/>
          <w:sz w:val="24"/>
          <w:szCs w:val="24"/>
        </w:rPr>
      </w:pPr>
      <w:r w:rsidRPr="008B0F59">
        <w:rPr>
          <w:rFonts w:ascii="Arial" w:hAnsi="Arial" w:cs="Arial"/>
          <w:sz w:val="24"/>
          <w:szCs w:val="24"/>
        </w:rPr>
        <w:t>The Problem is briefly discussed here .The Sche</w:t>
      </w:r>
      <w:r w:rsidR="00722972" w:rsidRPr="008B0F59">
        <w:rPr>
          <w:rFonts w:ascii="Arial" w:hAnsi="Arial" w:cs="Arial"/>
          <w:sz w:val="24"/>
          <w:szCs w:val="24"/>
        </w:rPr>
        <w:t>duling problem is divided into 4</w:t>
      </w:r>
      <w:r w:rsidRPr="008B0F59">
        <w:rPr>
          <w:rFonts w:ascii="Arial" w:hAnsi="Arial" w:cs="Arial"/>
          <w:sz w:val="24"/>
          <w:szCs w:val="24"/>
        </w:rPr>
        <w:t xml:space="preserve"> </w:t>
      </w:r>
      <w:r w:rsidR="00560456" w:rsidRPr="008B0F59">
        <w:rPr>
          <w:rFonts w:ascii="Arial" w:hAnsi="Arial" w:cs="Arial"/>
          <w:sz w:val="24"/>
          <w:szCs w:val="24"/>
        </w:rPr>
        <w:t>parts.</w:t>
      </w:r>
    </w:p>
    <w:p w:rsidR="00564963" w:rsidRPr="008B0F59" w:rsidRDefault="00560456" w:rsidP="00564963">
      <w:pPr>
        <w:jc w:val="both"/>
        <w:rPr>
          <w:rFonts w:ascii="Arial" w:hAnsi="Arial" w:cs="Arial"/>
          <w:sz w:val="24"/>
          <w:szCs w:val="24"/>
        </w:rPr>
      </w:pPr>
      <w:r w:rsidRPr="008B0F59">
        <w:rPr>
          <w:rFonts w:ascii="Arial" w:hAnsi="Arial" w:cs="Arial"/>
          <w:sz w:val="24"/>
          <w:szCs w:val="24"/>
        </w:rPr>
        <w:t>1. First</w:t>
      </w:r>
      <w:r w:rsidR="00564963" w:rsidRPr="008B0F59">
        <w:rPr>
          <w:rFonts w:ascii="Arial" w:hAnsi="Arial" w:cs="Arial"/>
          <w:sz w:val="24"/>
          <w:szCs w:val="24"/>
        </w:rPr>
        <w:t xml:space="preserve"> is a base case problem or a simplified scenario which involves optimally scheduling the run time of three appliances for a single household.</w:t>
      </w:r>
    </w:p>
    <w:p w:rsidR="00564963" w:rsidRPr="008B0F59" w:rsidRDefault="00564963" w:rsidP="00564963">
      <w:pPr>
        <w:jc w:val="both"/>
        <w:rPr>
          <w:rFonts w:ascii="Arial" w:hAnsi="Arial" w:cs="Arial"/>
          <w:sz w:val="24"/>
          <w:szCs w:val="24"/>
        </w:rPr>
      </w:pPr>
      <w:r w:rsidRPr="008B0F59">
        <w:rPr>
          <w:rFonts w:ascii="Arial" w:hAnsi="Arial" w:cs="Arial"/>
          <w:sz w:val="24"/>
          <w:szCs w:val="24"/>
        </w:rPr>
        <w:t>2. The next part involves including the capacity constraints in the scheduling problem which restricts the amount of power available for a given household</w:t>
      </w:r>
      <w:r w:rsidR="00722972" w:rsidRPr="008B0F59">
        <w:rPr>
          <w:rFonts w:ascii="Arial" w:hAnsi="Arial" w:cs="Arial"/>
          <w:sz w:val="24"/>
          <w:szCs w:val="24"/>
        </w:rPr>
        <w:t xml:space="preserve"> per time slot.</w:t>
      </w:r>
    </w:p>
    <w:p w:rsidR="00722972" w:rsidRPr="008B0F59" w:rsidRDefault="00722972" w:rsidP="00564963">
      <w:pPr>
        <w:jc w:val="both"/>
        <w:rPr>
          <w:rFonts w:ascii="Arial" w:hAnsi="Arial" w:cs="Arial"/>
          <w:sz w:val="24"/>
          <w:szCs w:val="24"/>
        </w:rPr>
      </w:pPr>
      <w:r w:rsidRPr="008B0F59">
        <w:rPr>
          <w:rFonts w:ascii="Arial" w:hAnsi="Arial" w:cs="Arial"/>
          <w:sz w:val="24"/>
          <w:szCs w:val="24"/>
        </w:rPr>
        <w:t xml:space="preserve">3. The last part asks to extend the optimization formulation to a </w:t>
      </w:r>
      <w:r w:rsidR="00F13069" w:rsidRPr="008B0F59">
        <w:rPr>
          <w:rFonts w:ascii="Arial" w:hAnsi="Arial" w:cs="Arial"/>
          <w:sz w:val="24"/>
          <w:szCs w:val="24"/>
        </w:rPr>
        <w:t>neighborhood</w:t>
      </w:r>
      <w:r w:rsidRPr="008B0F59">
        <w:rPr>
          <w:rFonts w:ascii="Arial" w:hAnsi="Arial" w:cs="Arial"/>
          <w:sz w:val="24"/>
          <w:szCs w:val="24"/>
        </w:rPr>
        <w:t xml:space="preserve"> which involves communication between EMC’s (Electric Management Company) of nearby homes to optimally schedule the run time of appliances.</w:t>
      </w:r>
    </w:p>
    <w:p w:rsidR="00722972" w:rsidRPr="008B0F59" w:rsidRDefault="00560456" w:rsidP="00564963">
      <w:pPr>
        <w:jc w:val="both"/>
        <w:rPr>
          <w:rFonts w:ascii="Arial" w:hAnsi="Arial" w:cs="Arial"/>
          <w:sz w:val="24"/>
          <w:szCs w:val="24"/>
        </w:rPr>
      </w:pPr>
      <w:proofErr w:type="gramStart"/>
      <w:r>
        <w:rPr>
          <w:rFonts w:ascii="Arial" w:hAnsi="Arial" w:cs="Arial"/>
          <w:sz w:val="24"/>
          <w:szCs w:val="24"/>
        </w:rPr>
        <w:t xml:space="preserve">4 </w:t>
      </w:r>
      <w:r w:rsidR="00722972" w:rsidRPr="008B0F59">
        <w:rPr>
          <w:rFonts w:ascii="Arial" w:hAnsi="Arial" w:cs="Arial"/>
          <w:sz w:val="24"/>
          <w:szCs w:val="24"/>
        </w:rPr>
        <w:t>Development of user interface to facilitate viewing the power consumption and appliance statistics from   home user perspective and the utility company’s perspective.</w:t>
      </w:r>
      <w:proofErr w:type="gramEnd"/>
    </w:p>
    <w:p w:rsidR="00722972" w:rsidRPr="008B0F59" w:rsidRDefault="00C675F5" w:rsidP="00564963">
      <w:pPr>
        <w:jc w:val="both"/>
        <w:rPr>
          <w:rFonts w:ascii="Arial" w:hAnsi="Arial" w:cs="Arial"/>
          <w:sz w:val="24"/>
          <w:szCs w:val="24"/>
        </w:rPr>
      </w:pPr>
      <w:r w:rsidRPr="008B0F59">
        <w:rPr>
          <w:rFonts w:ascii="Arial" w:hAnsi="Arial" w:cs="Arial"/>
          <w:sz w:val="24"/>
          <w:szCs w:val="24"/>
        </w:rPr>
        <w:t xml:space="preserve">The Data which is used for solving the case study is as follows </w:t>
      </w:r>
    </w:p>
    <w:p w:rsidR="00C675F5" w:rsidRPr="006D64CE" w:rsidRDefault="00C675F5" w:rsidP="00564963">
      <w:pPr>
        <w:jc w:val="both"/>
        <w:rPr>
          <w:rFonts w:ascii="Arial" w:hAnsi="Arial" w:cs="Arial"/>
          <w:b/>
          <w:sz w:val="24"/>
          <w:szCs w:val="24"/>
          <w:u w:val="single"/>
        </w:rPr>
      </w:pPr>
      <w:r w:rsidRPr="006D64CE">
        <w:rPr>
          <w:rFonts w:ascii="Arial" w:hAnsi="Arial" w:cs="Arial"/>
          <w:b/>
          <w:sz w:val="24"/>
          <w:szCs w:val="24"/>
          <w:u w:val="single"/>
        </w:rPr>
        <w:t xml:space="preserve">Single Home </w:t>
      </w:r>
    </w:p>
    <w:p w:rsidR="00C675F5" w:rsidRPr="008B0F59" w:rsidRDefault="00560456" w:rsidP="00564963">
      <w:pPr>
        <w:jc w:val="both"/>
        <w:rPr>
          <w:rFonts w:ascii="Arial" w:hAnsi="Arial" w:cs="Arial"/>
          <w:sz w:val="24"/>
          <w:szCs w:val="24"/>
        </w:rPr>
      </w:pPr>
      <w:r>
        <w:rPr>
          <w:rFonts w:ascii="Arial" w:hAnsi="Arial" w:cs="Arial"/>
          <w:sz w:val="24"/>
          <w:szCs w:val="24"/>
        </w:rPr>
        <w:t xml:space="preserve">1 </w:t>
      </w:r>
      <w:r w:rsidR="00C675F5" w:rsidRPr="008B0F59">
        <w:rPr>
          <w:rFonts w:ascii="Arial" w:hAnsi="Arial" w:cs="Arial"/>
          <w:sz w:val="24"/>
          <w:szCs w:val="24"/>
        </w:rPr>
        <w:t>No of Applia</w:t>
      </w:r>
      <w:r w:rsidR="004E26D7" w:rsidRPr="008B0F59">
        <w:rPr>
          <w:rFonts w:ascii="Arial" w:hAnsi="Arial" w:cs="Arial"/>
          <w:sz w:val="24"/>
          <w:szCs w:val="24"/>
        </w:rPr>
        <w:t>nce</w:t>
      </w:r>
      <w:r w:rsidR="00603B06" w:rsidRPr="008B0F59">
        <w:rPr>
          <w:rFonts w:ascii="Arial" w:hAnsi="Arial" w:cs="Arial"/>
          <w:sz w:val="24"/>
          <w:szCs w:val="24"/>
        </w:rPr>
        <w:t>s</w:t>
      </w:r>
      <w:r w:rsidR="006F5C5E" w:rsidRPr="008B0F59">
        <w:rPr>
          <w:rFonts w:ascii="Arial" w:hAnsi="Arial" w:cs="Arial"/>
          <w:sz w:val="24"/>
          <w:szCs w:val="24"/>
        </w:rPr>
        <w:t xml:space="preserve"> considered </w:t>
      </w:r>
      <w:r w:rsidR="004E26D7" w:rsidRPr="008B0F59">
        <w:rPr>
          <w:rFonts w:ascii="Arial" w:hAnsi="Arial" w:cs="Arial"/>
          <w:sz w:val="24"/>
          <w:szCs w:val="24"/>
        </w:rPr>
        <w:t>=</w:t>
      </w:r>
      <w:r w:rsidR="00332AC5">
        <w:rPr>
          <w:rFonts w:ascii="Arial" w:hAnsi="Arial" w:cs="Arial"/>
          <w:sz w:val="24"/>
          <w:szCs w:val="24"/>
        </w:rPr>
        <w:t xml:space="preserve"> Dish washer</w:t>
      </w:r>
      <w:r w:rsidR="00924D60">
        <w:rPr>
          <w:rFonts w:ascii="Arial" w:hAnsi="Arial" w:cs="Arial"/>
          <w:sz w:val="24"/>
          <w:szCs w:val="24"/>
        </w:rPr>
        <w:t xml:space="preserve">, Clothes </w:t>
      </w:r>
      <w:proofErr w:type="gramStart"/>
      <w:r w:rsidR="00924D60">
        <w:rPr>
          <w:rFonts w:ascii="Arial" w:hAnsi="Arial" w:cs="Arial"/>
          <w:sz w:val="24"/>
          <w:szCs w:val="24"/>
        </w:rPr>
        <w:t>dryer</w:t>
      </w:r>
      <w:r w:rsidR="00C675F5" w:rsidRPr="008B0F59">
        <w:rPr>
          <w:rFonts w:ascii="Arial" w:hAnsi="Arial" w:cs="Arial"/>
          <w:sz w:val="24"/>
          <w:szCs w:val="24"/>
        </w:rPr>
        <w:t xml:space="preserve"> ,</w:t>
      </w:r>
      <w:proofErr w:type="gramEnd"/>
      <w:r w:rsidR="00C675F5" w:rsidRPr="008B0F59">
        <w:rPr>
          <w:rFonts w:ascii="Arial" w:hAnsi="Arial" w:cs="Arial"/>
          <w:sz w:val="24"/>
          <w:szCs w:val="24"/>
        </w:rPr>
        <w:t xml:space="preserve"> Water heater.</w:t>
      </w:r>
    </w:p>
    <w:p w:rsidR="00C675F5" w:rsidRPr="008B0F59" w:rsidRDefault="00560456" w:rsidP="00564963">
      <w:pPr>
        <w:jc w:val="both"/>
        <w:rPr>
          <w:rFonts w:ascii="Arial" w:hAnsi="Arial" w:cs="Arial"/>
          <w:sz w:val="24"/>
          <w:szCs w:val="24"/>
        </w:rPr>
      </w:pPr>
      <w:r>
        <w:rPr>
          <w:rFonts w:ascii="Arial" w:hAnsi="Arial" w:cs="Arial"/>
          <w:sz w:val="24"/>
          <w:szCs w:val="24"/>
        </w:rPr>
        <w:t xml:space="preserve">2 </w:t>
      </w:r>
      <w:r w:rsidR="00C675F5" w:rsidRPr="008B0F59">
        <w:rPr>
          <w:rFonts w:ascii="Arial" w:hAnsi="Arial" w:cs="Arial"/>
          <w:sz w:val="24"/>
          <w:szCs w:val="24"/>
        </w:rPr>
        <w:t>Number of Time Periods (T) = 24</w:t>
      </w:r>
      <w:r w:rsidR="004E26D7" w:rsidRPr="008B0F59">
        <w:rPr>
          <w:rFonts w:ascii="Arial" w:hAnsi="Arial" w:cs="Arial"/>
          <w:sz w:val="24"/>
          <w:szCs w:val="24"/>
        </w:rPr>
        <w:t xml:space="preserve"> hours</w:t>
      </w:r>
      <w:r w:rsidR="00DF5D80" w:rsidRPr="008B0F59">
        <w:rPr>
          <w:rFonts w:ascii="Arial" w:hAnsi="Arial" w:cs="Arial"/>
          <w:sz w:val="24"/>
          <w:szCs w:val="24"/>
        </w:rPr>
        <w:t>.</w:t>
      </w:r>
    </w:p>
    <w:p w:rsidR="004E26D7" w:rsidRPr="008B0F59" w:rsidRDefault="00E04E55" w:rsidP="00564963">
      <w:pPr>
        <w:jc w:val="both"/>
        <w:rPr>
          <w:rFonts w:ascii="Arial" w:hAnsi="Arial" w:cs="Arial"/>
          <w:sz w:val="24"/>
          <w:szCs w:val="24"/>
        </w:rPr>
      </w:pPr>
      <w:r>
        <w:rPr>
          <w:rFonts w:ascii="Arial" w:hAnsi="Arial" w:cs="Arial"/>
          <w:sz w:val="24"/>
          <w:szCs w:val="24"/>
        </w:rPr>
        <w:lastRenderedPageBreak/>
        <w:t xml:space="preserve">3 </w:t>
      </w:r>
      <w:r w:rsidR="003B5F63" w:rsidRPr="008B0F59">
        <w:rPr>
          <w:rFonts w:ascii="Arial" w:hAnsi="Arial" w:cs="Arial"/>
          <w:sz w:val="24"/>
          <w:szCs w:val="24"/>
        </w:rPr>
        <w:t>Cost of Electricity in $ /KWH for each time period is given in appendix</w:t>
      </w:r>
      <w:r w:rsidR="00DF5D80" w:rsidRPr="008B0F59">
        <w:rPr>
          <w:rFonts w:ascii="Arial" w:hAnsi="Arial" w:cs="Arial"/>
          <w:sz w:val="24"/>
          <w:szCs w:val="24"/>
        </w:rPr>
        <w:t>.</w:t>
      </w:r>
      <w:r w:rsidR="003B5F63" w:rsidRPr="008B0F59">
        <w:rPr>
          <w:rFonts w:ascii="Arial" w:hAnsi="Arial" w:cs="Arial"/>
          <w:sz w:val="24"/>
          <w:szCs w:val="24"/>
        </w:rPr>
        <w:t xml:space="preserve"> </w:t>
      </w:r>
    </w:p>
    <w:p w:rsidR="004E26D7" w:rsidRPr="008B0F59" w:rsidRDefault="004E26D7" w:rsidP="00564963">
      <w:pPr>
        <w:jc w:val="both"/>
        <w:rPr>
          <w:rFonts w:ascii="Arial" w:hAnsi="Arial" w:cs="Arial"/>
          <w:sz w:val="24"/>
          <w:szCs w:val="24"/>
        </w:rPr>
      </w:pPr>
      <w:r w:rsidRPr="008B0F59">
        <w:rPr>
          <w:rFonts w:ascii="Arial" w:hAnsi="Arial" w:cs="Arial"/>
          <w:sz w:val="24"/>
          <w:szCs w:val="24"/>
        </w:rPr>
        <w:t>4</w:t>
      </w:r>
      <w:r w:rsidR="00E04E55">
        <w:rPr>
          <w:rFonts w:ascii="Arial" w:hAnsi="Arial" w:cs="Arial"/>
          <w:sz w:val="24"/>
          <w:szCs w:val="24"/>
        </w:rPr>
        <w:t xml:space="preserve"> </w:t>
      </w:r>
      <w:r w:rsidR="00C675F5" w:rsidRPr="008B0F59">
        <w:rPr>
          <w:rFonts w:ascii="Arial" w:hAnsi="Arial" w:cs="Arial"/>
          <w:sz w:val="24"/>
          <w:szCs w:val="24"/>
        </w:rPr>
        <w:t xml:space="preserve">Cost of Delay </w:t>
      </w:r>
      <w:proofErr w:type="gramStart"/>
      <w:r w:rsidRPr="008B0F59">
        <w:rPr>
          <w:rFonts w:ascii="Arial" w:hAnsi="Arial" w:cs="Arial"/>
          <w:sz w:val="24"/>
          <w:szCs w:val="24"/>
        </w:rPr>
        <w:t>CD ,</w:t>
      </w:r>
      <w:proofErr w:type="gramEnd"/>
      <w:r w:rsidR="00E04E55">
        <w:rPr>
          <w:rFonts w:ascii="Arial" w:hAnsi="Arial" w:cs="Arial"/>
          <w:sz w:val="24"/>
          <w:szCs w:val="24"/>
        </w:rPr>
        <w:t xml:space="preserve"> </w:t>
      </w:r>
      <w:r w:rsidRPr="008B0F59">
        <w:rPr>
          <w:rFonts w:ascii="Arial" w:hAnsi="Arial" w:cs="Arial"/>
          <w:sz w:val="24"/>
          <w:szCs w:val="24"/>
        </w:rPr>
        <w:t xml:space="preserve">Cn1 for  time period &lt;= 6 = </w:t>
      </w:r>
      <w:r w:rsidR="006F5C5E" w:rsidRPr="008B0F59">
        <w:rPr>
          <w:rFonts w:ascii="Arial" w:hAnsi="Arial" w:cs="Arial"/>
          <w:sz w:val="24"/>
          <w:szCs w:val="24"/>
        </w:rPr>
        <w:t xml:space="preserve">$ </w:t>
      </w:r>
      <w:r w:rsidRPr="008B0F59">
        <w:rPr>
          <w:rFonts w:ascii="Arial" w:hAnsi="Arial" w:cs="Arial"/>
          <w:sz w:val="24"/>
          <w:szCs w:val="24"/>
        </w:rPr>
        <w:t>0.1</w:t>
      </w:r>
      <w:r w:rsidR="00DF5D80" w:rsidRPr="008B0F59">
        <w:rPr>
          <w:rFonts w:ascii="Arial" w:hAnsi="Arial" w:cs="Arial"/>
          <w:sz w:val="24"/>
          <w:szCs w:val="24"/>
        </w:rPr>
        <w:t>.</w:t>
      </w:r>
    </w:p>
    <w:p w:rsidR="004E26D7" w:rsidRPr="008B0F59" w:rsidRDefault="00E407E8" w:rsidP="00564963">
      <w:pPr>
        <w:jc w:val="both"/>
        <w:rPr>
          <w:rFonts w:ascii="Arial" w:hAnsi="Arial" w:cs="Arial"/>
          <w:sz w:val="24"/>
          <w:szCs w:val="24"/>
        </w:rPr>
      </w:pPr>
      <w:r w:rsidRPr="008B0F59">
        <w:rPr>
          <w:rFonts w:ascii="Arial" w:hAnsi="Arial" w:cs="Arial"/>
          <w:sz w:val="24"/>
          <w:szCs w:val="24"/>
        </w:rPr>
        <w:t>5. Cost</w:t>
      </w:r>
      <w:r w:rsidR="004E26D7" w:rsidRPr="008B0F59">
        <w:rPr>
          <w:rFonts w:ascii="Arial" w:hAnsi="Arial" w:cs="Arial"/>
          <w:sz w:val="24"/>
          <w:szCs w:val="24"/>
        </w:rPr>
        <w:t xml:space="preserve"> of Delay CD,</w:t>
      </w:r>
      <w:r w:rsidR="00E04E55">
        <w:rPr>
          <w:rFonts w:ascii="Arial" w:hAnsi="Arial" w:cs="Arial"/>
          <w:sz w:val="24"/>
          <w:szCs w:val="24"/>
        </w:rPr>
        <w:t xml:space="preserve"> Cn2 for</w:t>
      </w:r>
      <w:r w:rsidR="004E26D7" w:rsidRPr="008B0F59">
        <w:rPr>
          <w:rFonts w:ascii="Arial" w:hAnsi="Arial" w:cs="Arial"/>
          <w:sz w:val="24"/>
          <w:szCs w:val="24"/>
        </w:rPr>
        <w:t xml:space="preserve"> time period &gt;= 6 = </w:t>
      </w:r>
      <w:r w:rsidR="006F5C5E" w:rsidRPr="008B0F59">
        <w:rPr>
          <w:rFonts w:ascii="Arial" w:hAnsi="Arial" w:cs="Arial"/>
          <w:sz w:val="24"/>
          <w:szCs w:val="24"/>
        </w:rPr>
        <w:t xml:space="preserve">$ </w:t>
      </w:r>
      <w:r w:rsidR="004E26D7" w:rsidRPr="008B0F59">
        <w:rPr>
          <w:rFonts w:ascii="Arial" w:hAnsi="Arial" w:cs="Arial"/>
          <w:sz w:val="24"/>
          <w:szCs w:val="24"/>
        </w:rPr>
        <w:t>2.5</w:t>
      </w:r>
      <w:r w:rsidR="00DF5D80" w:rsidRPr="008B0F59">
        <w:rPr>
          <w:rFonts w:ascii="Arial" w:hAnsi="Arial" w:cs="Arial"/>
          <w:sz w:val="24"/>
          <w:szCs w:val="24"/>
        </w:rPr>
        <w:t>.</w:t>
      </w:r>
    </w:p>
    <w:p w:rsidR="004E26D7" w:rsidRPr="008B0F59" w:rsidRDefault="006F5C5E" w:rsidP="00564963">
      <w:pPr>
        <w:jc w:val="both"/>
        <w:rPr>
          <w:rFonts w:ascii="Arial" w:hAnsi="Arial" w:cs="Arial"/>
          <w:sz w:val="24"/>
          <w:szCs w:val="24"/>
        </w:rPr>
      </w:pPr>
      <w:r w:rsidRPr="008B0F59">
        <w:rPr>
          <w:rFonts w:ascii="Arial" w:hAnsi="Arial" w:cs="Arial"/>
          <w:sz w:val="24"/>
          <w:szCs w:val="24"/>
        </w:rPr>
        <w:t xml:space="preserve">6. The Probability data </w:t>
      </w:r>
      <w:r w:rsidR="004E26D7" w:rsidRPr="008B0F59">
        <w:rPr>
          <w:rFonts w:ascii="Arial" w:hAnsi="Arial" w:cs="Arial"/>
          <w:sz w:val="24"/>
          <w:szCs w:val="24"/>
        </w:rPr>
        <w:t>of an equipment being on</w:t>
      </w:r>
      <w:r w:rsidR="00D053FD" w:rsidRPr="008B0F59">
        <w:rPr>
          <w:rFonts w:ascii="Arial" w:hAnsi="Arial" w:cs="Arial"/>
          <w:sz w:val="24"/>
          <w:szCs w:val="24"/>
        </w:rPr>
        <w:t xml:space="preserve"> /off in a given</w:t>
      </w:r>
      <w:r w:rsidR="003B5F63" w:rsidRPr="008B0F59">
        <w:rPr>
          <w:rFonts w:ascii="Arial" w:hAnsi="Arial" w:cs="Arial"/>
          <w:sz w:val="24"/>
          <w:szCs w:val="24"/>
        </w:rPr>
        <w:t xml:space="preserve"> time period is given </w:t>
      </w:r>
      <w:r w:rsidR="00D053FD" w:rsidRPr="008B0F59">
        <w:rPr>
          <w:rFonts w:ascii="Arial" w:hAnsi="Arial" w:cs="Arial"/>
          <w:sz w:val="24"/>
          <w:szCs w:val="24"/>
        </w:rPr>
        <w:t xml:space="preserve">in the </w:t>
      </w:r>
      <w:r w:rsidR="00E04E55" w:rsidRPr="008B0F59">
        <w:rPr>
          <w:rFonts w:ascii="Arial" w:hAnsi="Arial" w:cs="Arial"/>
          <w:sz w:val="24"/>
          <w:szCs w:val="24"/>
        </w:rPr>
        <w:t>appendix.</w:t>
      </w:r>
    </w:p>
    <w:p w:rsidR="00E407E8" w:rsidRPr="008B0F59" w:rsidRDefault="00E407E8" w:rsidP="00564963">
      <w:pPr>
        <w:jc w:val="both"/>
        <w:rPr>
          <w:rFonts w:ascii="Arial" w:hAnsi="Arial" w:cs="Arial"/>
          <w:sz w:val="24"/>
          <w:szCs w:val="24"/>
        </w:rPr>
      </w:pPr>
      <w:r w:rsidRPr="008B0F59">
        <w:rPr>
          <w:rFonts w:ascii="Arial" w:hAnsi="Arial" w:cs="Arial"/>
          <w:sz w:val="24"/>
          <w:szCs w:val="24"/>
        </w:rPr>
        <w:t>7.</w:t>
      </w:r>
      <w:r w:rsidR="00E04E55">
        <w:rPr>
          <w:rFonts w:ascii="Arial" w:hAnsi="Arial" w:cs="Arial"/>
          <w:sz w:val="24"/>
          <w:szCs w:val="24"/>
        </w:rPr>
        <w:t xml:space="preserve"> </w:t>
      </w:r>
      <w:r w:rsidRPr="008B0F59">
        <w:rPr>
          <w:rFonts w:ascii="Arial" w:hAnsi="Arial" w:cs="Arial"/>
          <w:sz w:val="24"/>
          <w:szCs w:val="24"/>
        </w:rPr>
        <w:t>Power Consumption for each appliance is 1.8 KWH.</w:t>
      </w:r>
    </w:p>
    <w:p w:rsidR="00D053FD" w:rsidRPr="008B0F59" w:rsidRDefault="00D053FD" w:rsidP="00564963">
      <w:pPr>
        <w:jc w:val="both"/>
        <w:rPr>
          <w:rFonts w:ascii="Arial" w:hAnsi="Arial" w:cs="Arial"/>
          <w:sz w:val="24"/>
          <w:szCs w:val="24"/>
        </w:rPr>
      </w:pPr>
    </w:p>
    <w:p w:rsidR="00D053FD" w:rsidRPr="006D64CE" w:rsidRDefault="00D053FD" w:rsidP="00564963">
      <w:pPr>
        <w:jc w:val="both"/>
        <w:rPr>
          <w:rFonts w:ascii="Arial" w:hAnsi="Arial" w:cs="Arial"/>
          <w:b/>
          <w:sz w:val="24"/>
          <w:szCs w:val="24"/>
          <w:u w:val="single"/>
        </w:rPr>
      </w:pPr>
      <w:proofErr w:type="spellStart"/>
      <w:r w:rsidRPr="006D64CE">
        <w:rPr>
          <w:rFonts w:ascii="Arial" w:hAnsi="Arial" w:cs="Arial"/>
          <w:b/>
          <w:sz w:val="24"/>
          <w:szCs w:val="24"/>
          <w:u w:val="single"/>
        </w:rPr>
        <w:t>Neighbourhood</w:t>
      </w:r>
      <w:proofErr w:type="spellEnd"/>
      <w:r w:rsidRPr="006D64CE">
        <w:rPr>
          <w:rFonts w:ascii="Arial" w:hAnsi="Arial" w:cs="Arial"/>
          <w:b/>
          <w:sz w:val="24"/>
          <w:szCs w:val="24"/>
          <w:u w:val="single"/>
        </w:rPr>
        <w:t xml:space="preserve"> </w:t>
      </w:r>
    </w:p>
    <w:p w:rsidR="00603B06" w:rsidRPr="008B0F59" w:rsidRDefault="00E04E55" w:rsidP="00564963">
      <w:pPr>
        <w:jc w:val="both"/>
        <w:rPr>
          <w:rFonts w:ascii="Arial" w:hAnsi="Arial" w:cs="Arial"/>
          <w:sz w:val="24"/>
          <w:szCs w:val="24"/>
        </w:rPr>
      </w:pPr>
      <w:r>
        <w:rPr>
          <w:rFonts w:ascii="Arial" w:hAnsi="Arial" w:cs="Arial"/>
          <w:sz w:val="24"/>
          <w:szCs w:val="24"/>
        </w:rPr>
        <w:t>1</w:t>
      </w:r>
      <w:r w:rsidR="00603B06" w:rsidRPr="008B0F59">
        <w:rPr>
          <w:rFonts w:ascii="Arial" w:hAnsi="Arial" w:cs="Arial"/>
          <w:sz w:val="24"/>
          <w:szCs w:val="24"/>
        </w:rPr>
        <w:t xml:space="preserve">No of Homes in </w:t>
      </w:r>
      <w:r w:rsidR="005F0339" w:rsidRPr="008B0F59">
        <w:rPr>
          <w:rFonts w:ascii="Arial" w:hAnsi="Arial" w:cs="Arial"/>
          <w:sz w:val="24"/>
          <w:szCs w:val="24"/>
        </w:rPr>
        <w:t>Neighborhood</w:t>
      </w:r>
      <w:r w:rsidR="00603B06" w:rsidRPr="008B0F59">
        <w:rPr>
          <w:rFonts w:ascii="Arial" w:hAnsi="Arial" w:cs="Arial"/>
          <w:sz w:val="24"/>
          <w:szCs w:val="24"/>
        </w:rPr>
        <w:t xml:space="preserve"> = 15</w:t>
      </w:r>
      <w:r w:rsidR="00DF5D80" w:rsidRPr="008B0F59">
        <w:rPr>
          <w:rFonts w:ascii="Arial" w:hAnsi="Arial" w:cs="Arial"/>
          <w:sz w:val="24"/>
          <w:szCs w:val="24"/>
        </w:rPr>
        <w:t>.</w:t>
      </w:r>
    </w:p>
    <w:p w:rsidR="00603B06" w:rsidRPr="008B0F59" w:rsidRDefault="00E04E55" w:rsidP="00564963">
      <w:pPr>
        <w:jc w:val="both"/>
        <w:rPr>
          <w:rFonts w:ascii="Arial" w:hAnsi="Arial" w:cs="Arial"/>
          <w:sz w:val="24"/>
          <w:szCs w:val="24"/>
        </w:rPr>
      </w:pPr>
      <w:r>
        <w:rPr>
          <w:rFonts w:ascii="Arial" w:hAnsi="Arial" w:cs="Arial"/>
          <w:sz w:val="24"/>
          <w:szCs w:val="24"/>
        </w:rPr>
        <w:t>2</w:t>
      </w:r>
      <w:r w:rsidR="00603B06" w:rsidRPr="008B0F59">
        <w:rPr>
          <w:rFonts w:ascii="Arial" w:hAnsi="Arial" w:cs="Arial"/>
          <w:sz w:val="24"/>
          <w:szCs w:val="24"/>
        </w:rPr>
        <w:t xml:space="preserve">No of Appliances in each home </w:t>
      </w:r>
      <w:r w:rsidR="00DF5D80" w:rsidRPr="008B0F59">
        <w:rPr>
          <w:rFonts w:ascii="Arial" w:hAnsi="Arial" w:cs="Arial"/>
          <w:sz w:val="24"/>
          <w:szCs w:val="24"/>
        </w:rPr>
        <w:t>= 3.</w:t>
      </w:r>
    </w:p>
    <w:p w:rsidR="006F5C5E" w:rsidRPr="008B0F59" w:rsidRDefault="00E04E55" w:rsidP="00564963">
      <w:pPr>
        <w:jc w:val="both"/>
        <w:rPr>
          <w:rFonts w:ascii="Arial" w:hAnsi="Arial" w:cs="Arial"/>
          <w:sz w:val="24"/>
          <w:szCs w:val="24"/>
        </w:rPr>
      </w:pPr>
      <w:r>
        <w:rPr>
          <w:rFonts w:ascii="Arial" w:hAnsi="Arial" w:cs="Arial"/>
          <w:sz w:val="24"/>
          <w:szCs w:val="24"/>
        </w:rPr>
        <w:t>3</w:t>
      </w:r>
      <w:r w:rsidR="006F5C5E" w:rsidRPr="008B0F59">
        <w:rPr>
          <w:rFonts w:ascii="Arial" w:hAnsi="Arial" w:cs="Arial"/>
          <w:sz w:val="24"/>
          <w:szCs w:val="24"/>
        </w:rPr>
        <w:t xml:space="preserve">Number of Time </w:t>
      </w:r>
      <w:r>
        <w:rPr>
          <w:rFonts w:ascii="Arial" w:hAnsi="Arial" w:cs="Arial"/>
          <w:sz w:val="24"/>
          <w:szCs w:val="24"/>
        </w:rPr>
        <w:t>p</w:t>
      </w:r>
      <w:r w:rsidRPr="008B0F59">
        <w:rPr>
          <w:rFonts w:ascii="Arial" w:hAnsi="Arial" w:cs="Arial"/>
          <w:sz w:val="24"/>
          <w:szCs w:val="24"/>
        </w:rPr>
        <w:t>eriods (</w:t>
      </w:r>
      <w:r w:rsidR="006F5C5E" w:rsidRPr="008B0F59">
        <w:rPr>
          <w:rFonts w:ascii="Arial" w:hAnsi="Arial" w:cs="Arial"/>
          <w:sz w:val="24"/>
          <w:szCs w:val="24"/>
        </w:rPr>
        <w:t>T) = 48 hours</w:t>
      </w:r>
      <w:r w:rsidR="00DF5D80" w:rsidRPr="008B0F59">
        <w:rPr>
          <w:rFonts w:ascii="Arial" w:hAnsi="Arial" w:cs="Arial"/>
          <w:sz w:val="24"/>
          <w:szCs w:val="24"/>
        </w:rPr>
        <w:t>.</w:t>
      </w:r>
    </w:p>
    <w:p w:rsidR="00D053FD" w:rsidRPr="008B0F59" w:rsidRDefault="006F5C5E" w:rsidP="00564963">
      <w:pPr>
        <w:jc w:val="both"/>
        <w:rPr>
          <w:rFonts w:ascii="Arial" w:hAnsi="Arial" w:cs="Arial"/>
          <w:sz w:val="24"/>
          <w:szCs w:val="24"/>
        </w:rPr>
      </w:pPr>
      <w:r w:rsidRPr="008B0F59">
        <w:rPr>
          <w:rFonts w:ascii="Arial" w:hAnsi="Arial" w:cs="Arial"/>
          <w:sz w:val="24"/>
          <w:szCs w:val="24"/>
        </w:rPr>
        <w:t>4</w:t>
      </w:r>
      <w:r w:rsidR="00603B06" w:rsidRPr="008B0F59">
        <w:rPr>
          <w:rFonts w:ascii="Arial" w:hAnsi="Arial" w:cs="Arial"/>
          <w:sz w:val="24"/>
          <w:szCs w:val="24"/>
        </w:rPr>
        <w:t>Total No of Appliances considered = 45</w:t>
      </w:r>
      <w:r w:rsidR="00DF5D80" w:rsidRPr="008B0F59">
        <w:rPr>
          <w:rFonts w:ascii="Arial" w:hAnsi="Arial" w:cs="Arial"/>
          <w:sz w:val="24"/>
          <w:szCs w:val="24"/>
        </w:rPr>
        <w:t>.</w:t>
      </w:r>
    </w:p>
    <w:p w:rsidR="006F5C5E" w:rsidRPr="008B0F59" w:rsidRDefault="00E04E55" w:rsidP="00564963">
      <w:pPr>
        <w:jc w:val="both"/>
        <w:rPr>
          <w:rFonts w:ascii="Arial" w:hAnsi="Arial" w:cs="Arial"/>
          <w:sz w:val="24"/>
          <w:szCs w:val="24"/>
        </w:rPr>
      </w:pPr>
      <w:r>
        <w:rPr>
          <w:rFonts w:ascii="Arial" w:hAnsi="Arial" w:cs="Arial"/>
          <w:sz w:val="24"/>
          <w:szCs w:val="24"/>
        </w:rPr>
        <w:t>5</w:t>
      </w:r>
      <w:r w:rsidR="00E407E8" w:rsidRPr="008B0F59">
        <w:rPr>
          <w:rFonts w:ascii="Arial" w:hAnsi="Arial" w:cs="Arial"/>
          <w:sz w:val="24"/>
          <w:szCs w:val="24"/>
        </w:rPr>
        <w:t>Power</w:t>
      </w:r>
      <w:r w:rsidR="006F5C5E" w:rsidRPr="008B0F59">
        <w:rPr>
          <w:rFonts w:ascii="Arial" w:hAnsi="Arial" w:cs="Arial"/>
          <w:sz w:val="24"/>
          <w:szCs w:val="24"/>
        </w:rPr>
        <w:t xml:space="preserve"> Consumption</w:t>
      </w:r>
      <w:r w:rsidR="00E407E8" w:rsidRPr="008B0F59">
        <w:rPr>
          <w:rFonts w:ascii="Arial" w:hAnsi="Arial" w:cs="Arial"/>
          <w:sz w:val="24"/>
          <w:szCs w:val="24"/>
        </w:rPr>
        <w:t xml:space="preserve"> for each appliance </w:t>
      </w:r>
      <w:r w:rsidR="006F5C5E" w:rsidRPr="008B0F59">
        <w:rPr>
          <w:rFonts w:ascii="Arial" w:hAnsi="Arial" w:cs="Arial"/>
          <w:sz w:val="24"/>
          <w:szCs w:val="24"/>
        </w:rPr>
        <w:t xml:space="preserve">in </w:t>
      </w:r>
      <w:r w:rsidR="00E407E8" w:rsidRPr="008B0F59">
        <w:rPr>
          <w:rFonts w:ascii="Arial" w:hAnsi="Arial" w:cs="Arial"/>
          <w:sz w:val="24"/>
          <w:szCs w:val="24"/>
        </w:rPr>
        <w:t>a given</w:t>
      </w:r>
      <w:r>
        <w:rPr>
          <w:rFonts w:ascii="Arial" w:hAnsi="Arial" w:cs="Arial"/>
          <w:sz w:val="24"/>
          <w:szCs w:val="24"/>
        </w:rPr>
        <w:t xml:space="preserve"> time period</w:t>
      </w:r>
      <w:r w:rsidR="006F5C5E" w:rsidRPr="008B0F59">
        <w:rPr>
          <w:rFonts w:ascii="Arial" w:hAnsi="Arial" w:cs="Arial"/>
          <w:sz w:val="24"/>
          <w:szCs w:val="24"/>
        </w:rPr>
        <w:t xml:space="preserve"> is given in </w:t>
      </w:r>
      <w:r w:rsidRPr="008B0F59">
        <w:rPr>
          <w:rFonts w:ascii="Arial" w:hAnsi="Arial" w:cs="Arial"/>
          <w:sz w:val="24"/>
          <w:szCs w:val="24"/>
        </w:rPr>
        <w:t>Appendix.</w:t>
      </w:r>
    </w:p>
    <w:p w:rsidR="006F5C5E" w:rsidRPr="008B0F59" w:rsidRDefault="00E04E55" w:rsidP="00564963">
      <w:pPr>
        <w:jc w:val="both"/>
        <w:rPr>
          <w:rFonts w:ascii="Arial" w:hAnsi="Arial" w:cs="Arial"/>
          <w:sz w:val="24"/>
          <w:szCs w:val="24"/>
        </w:rPr>
      </w:pPr>
      <w:r>
        <w:rPr>
          <w:rFonts w:ascii="Arial" w:hAnsi="Arial" w:cs="Arial"/>
          <w:sz w:val="24"/>
          <w:szCs w:val="24"/>
        </w:rPr>
        <w:t xml:space="preserve">6 </w:t>
      </w:r>
      <w:r w:rsidR="00E407E8" w:rsidRPr="008B0F59">
        <w:rPr>
          <w:rFonts w:ascii="Arial" w:hAnsi="Arial" w:cs="Arial"/>
          <w:sz w:val="24"/>
          <w:szCs w:val="24"/>
        </w:rPr>
        <w:t xml:space="preserve">Electric Cost for each appliance in a given time period is given in </w:t>
      </w:r>
      <w:r w:rsidRPr="008B0F59">
        <w:rPr>
          <w:rFonts w:ascii="Arial" w:hAnsi="Arial" w:cs="Arial"/>
          <w:sz w:val="24"/>
          <w:szCs w:val="24"/>
        </w:rPr>
        <w:t>Appendix.</w:t>
      </w:r>
    </w:p>
    <w:p w:rsidR="006F5C5E" w:rsidRPr="008B0F59" w:rsidRDefault="00E04E55" w:rsidP="00564963">
      <w:pPr>
        <w:jc w:val="both"/>
        <w:rPr>
          <w:rFonts w:ascii="Arial" w:hAnsi="Arial" w:cs="Arial"/>
          <w:sz w:val="24"/>
          <w:szCs w:val="24"/>
        </w:rPr>
      </w:pPr>
      <w:r>
        <w:rPr>
          <w:rFonts w:ascii="Arial" w:hAnsi="Arial" w:cs="Arial"/>
          <w:sz w:val="24"/>
          <w:szCs w:val="24"/>
        </w:rPr>
        <w:t xml:space="preserve">7 </w:t>
      </w:r>
      <w:r w:rsidR="006F5C5E" w:rsidRPr="008B0F59">
        <w:rPr>
          <w:rFonts w:ascii="Arial" w:hAnsi="Arial" w:cs="Arial"/>
          <w:sz w:val="24"/>
          <w:szCs w:val="24"/>
        </w:rPr>
        <w:t xml:space="preserve">Cost of Delay for each time period </w:t>
      </w:r>
      <w:r w:rsidR="00DF5D80" w:rsidRPr="008B0F59">
        <w:rPr>
          <w:rFonts w:ascii="Arial" w:hAnsi="Arial" w:cs="Arial"/>
          <w:sz w:val="24"/>
          <w:szCs w:val="24"/>
        </w:rPr>
        <w:t>C_n1 is as given in appendix.</w:t>
      </w:r>
    </w:p>
    <w:p w:rsidR="00DF5D80" w:rsidRPr="008B0F59" w:rsidRDefault="00E04E55" w:rsidP="00564963">
      <w:pPr>
        <w:jc w:val="both"/>
        <w:rPr>
          <w:rFonts w:ascii="Arial" w:hAnsi="Arial" w:cs="Arial"/>
          <w:sz w:val="24"/>
          <w:szCs w:val="24"/>
        </w:rPr>
      </w:pPr>
      <w:r>
        <w:rPr>
          <w:rFonts w:ascii="Arial" w:hAnsi="Arial" w:cs="Arial"/>
          <w:sz w:val="24"/>
          <w:szCs w:val="24"/>
        </w:rPr>
        <w:t xml:space="preserve">8 </w:t>
      </w:r>
      <w:r w:rsidR="00DF5D80" w:rsidRPr="008B0F59">
        <w:rPr>
          <w:rFonts w:ascii="Arial" w:hAnsi="Arial" w:cs="Arial"/>
          <w:sz w:val="24"/>
          <w:szCs w:val="24"/>
        </w:rPr>
        <w:t xml:space="preserve">Cost of Delay for each time period C_n2 is as given in </w:t>
      </w:r>
      <w:r w:rsidRPr="008B0F59">
        <w:rPr>
          <w:rFonts w:ascii="Arial" w:hAnsi="Arial" w:cs="Arial"/>
          <w:sz w:val="24"/>
          <w:szCs w:val="24"/>
        </w:rPr>
        <w:t>appendix.</w:t>
      </w:r>
    </w:p>
    <w:p w:rsidR="00DF5D80" w:rsidRPr="008B0F59" w:rsidRDefault="00E04E55" w:rsidP="00564963">
      <w:pPr>
        <w:jc w:val="both"/>
        <w:rPr>
          <w:rFonts w:ascii="Arial" w:hAnsi="Arial" w:cs="Arial"/>
          <w:sz w:val="24"/>
          <w:szCs w:val="24"/>
        </w:rPr>
      </w:pPr>
      <w:r>
        <w:rPr>
          <w:rFonts w:ascii="Arial" w:hAnsi="Arial" w:cs="Arial"/>
          <w:sz w:val="24"/>
          <w:szCs w:val="24"/>
        </w:rPr>
        <w:t xml:space="preserve">9 </w:t>
      </w:r>
      <w:r w:rsidR="00DF5D80" w:rsidRPr="008B0F59">
        <w:rPr>
          <w:rFonts w:ascii="Arial" w:hAnsi="Arial" w:cs="Arial"/>
          <w:sz w:val="24"/>
          <w:szCs w:val="24"/>
        </w:rPr>
        <w:t>Time Periods to be considered for C_n1 is as given in appendix.</w:t>
      </w:r>
    </w:p>
    <w:p w:rsidR="008F2B2C" w:rsidRPr="008B0F59" w:rsidRDefault="008F2B2C" w:rsidP="00564963">
      <w:pPr>
        <w:jc w:val="both"/>
        <w:rPr>
          <w:rFonts w:ascii="Arial" w:hAnsi="Arial" w:cs="Arial"/>
          <w:sz w:val="24"/>
          <w:szCs w:val="24"/>
        </w:rPr>
      </w:pPr>
    </w:p>
    <w:p w:rsidR="008F2B2C" w:rsidRPr="008B0F59" w:rsidRDefault="008F2B2C" w:rsidP="00564963">
      <w:pPr>
        <w:jc w:val="both"/>
        <w:rPr>
          <w:rFonts w:ascii="Arial" w:hAnsi="Arial" w:cs="Arial"/>
          <w:sz w:val="24"/>
          <w:szCs w:val="24"/>
        </w:rPr>
      </w:pPr>
    </w:p>
    <w:p w:rsidR="008F2B2C" w:rsidRPr="008B0F59" w:rsidRDefault="008F2B2C" w:rsidP="00564963">
      <w:pPr>
        <w:jc w:val="both"/>
        <w:rPr>
          <w:rFonts w:ascii="Arial" w:hAnsi="Arial" w:cs="Arial"/>
          <w:sz w:val="24"/>
          <w:szCs w:val="24"/>
        </w:rPr>
      </w:pPr>
    </w:p>
    <w:p w:rsidR="008F2B2C" w:rsidRPr="008B0F59" w:rsidRDefault="008F2B2C" w:rsidP="00564963">
      <w:pPr>
        <w:jc w:val="both"/>
        <w:rPr>
          <w:rFonts w:ascii="Arial" w:hAnsi="Arial" w:cs="Arial"/>
          <w:sz w:val="24"/>
          <w:szCs w:val="24"/>
        </w:rPr>
      </w:pPr>
    </w:p>
    <w:p w:rsidR="008F2B2C" w:rsidRPr="008B0F59" w:rsidRDefault="008F2B2C" w:rsidP="00564963">
      <w:pPr>
        <w:jc w:val="both"/>
        <w:rPr>
          <w:rFonts w:ascii="Arial" w:hAnsi="Arial" w:cs="Arial"/>
          <w:sz w:val="24"/>
          <w:szCs w:val="24"/>
        </w:rPr>
      </w:pPr>
    </w:p>
    <w:p w:rsidR="008F2B2C" w:rsidRPr="008B0F59" w:rsidRDefault="008F2B2C" w:rsidP="00564963">
      <w:pPr>
        <w:jc w:val="both"/>
        <w:rPr>
          <w:rFonts w:ascii="Arial" w:hAnsi="Arial" w:cs="Arial"/>
          <w:sz w:val="24"/>
          <w:szCs w:val="24"/>
        </w:rPr>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8F2B2C" w:rsidRDefault="008F2B2C" w:rsidP="00564963">
      <w:pPr>
        <w:jc w:val="both"/>
      </w:pPr>
    </w:p>
    <w:p w:rsidR="00BA16C0" w:rsidRDefault="00BA16C0" w:rsidP="00564963">
      <w:pPr>
        <w:jc w:val="both"/>
        <w:rPr>
          <w:rFonts w:ascii="Arial" w:hAnsi="Arial" w:cs="Arial"/>
          <w:b/>
          <w:sz w:val="24"/>
          <w:szCs w:val="24"/>
          <w:u w:val="single"/>
        </w:rPr>
      </w:pPr>
      <w:r w:rsidRPr="006D64CE">
        <w:rPr>
          <w:rFonts w:ascii="Arial" w:hAnsi="Arial" w:cs="Arial"/>
          <w:b/>
          <w:sz w:val="24"/>
          <w:szCs w:val="24"/>
          <w:u w:val="single"/>
        </w:rPr>
        <w:t xml:space="preserve">Executive Summary </w:t>
      </w:r>
    </w:p>
    <w:p w:rsidR="000A6617" w:rsidRPr="000A6617" w:rsidRDefault="000A6617" w:rsidP="00564963">
      <w:pPr>
        <w:jc w:val="both"/>
        <w:rPr>
          <w:rFonts w:ascii="Arial" w:hAnsi="Arial" w:cs="Arial"/>
          <w:sz w:val="24"/>
          <w:szCs w:val="24"/>
        </w:rPr>
      </w:pPr>
      <w:r w:rsidRPr="000A6617">
        <w:rPr>
          <w:rFonts w:ascii="Arial" w:hAnsi="Arial" w:cs="Arial"/>
          <w:sz w:val="24"/>
          <w:szCs w:val="24"/>
        </w:rPr>
        <w:t>Electrical energy is not a directly storable commodity .Generation and consumption of electrical energy need to take place at the same time</w:t>
      </w:r>
      <w:r>
        <w:rPr>
          <w:rFonts w:ascii="Arial" w:hAnsi="Arial" w:cs="Arial"/>
          <w:sz w:val="24"/>
          <w:szCs w:val="24"/>
        </w:rPr>
        <w:t>.</w:t>
      </w:r>
    </w:p>
    <w:p w:rsidR="00BA16C0" w:rsidRPr="00E04E55" w:rsidRDefault="00BA16C0" w:rsidP="00564963">
      <w:pPr>
        <w:jc w:val="both"/>
        <w:rPr>
          <w:rFonts w:ascii="Arial" w:hAnsi="Arial" w:cs="Arial"/>
          <w:sz w:val="24"/>
          <w:szCs w:val="24"/>
        </w:rPr>
      </w:pPr>
      <w:r w:rsidRPr="00E04E55">
        <w:rPr>
          <w:rFonts w:ascii="Arial" w:hAnsi="Arial" w:cs="Arial"/>
          <w:sz w:val="24"/>
          <w:szCs w:val="24"/>
        </w:rPr>
        <w:t>We purpose a</w:t>
      </w:r>
      <w:r w:rsidR="00E04E55">
        <w:rPr>
          <w:rFonts w:ascii="Arial" w:hAnsi="Arial" w:cs="Arial"/>
          <w:sz w:val="24"/>
          <w:szCs w:val="24"/>
        </w:rPr>
        <w:t>n</w:t>
      </w:r>
      <w:r w:rsidRPr="00E04E55">
        <w:rPr>
          <w:rFonts w:ascii="Arial" w:hAnsi="Arial" w:cs="Arial"/>
          <w:sz w:val="24"/>
          <w:szCs w:val="24"/>
        </w:rPr>
        <w:t xml:space="preserve"> Electricity Management Controller for Scheduling of Electrical appliances in a neighborhood. The EMC aims to reduce power consumption while supporting fluctuating demand in the network and in turn potentially benefit the utility company by making it easier to keep the grid stable,</w:t>
      </w:r>
      <w:r w:rsidR="007C4DDB" w:rsidRPr="00E04E55">
        <w:rPr>
          <w:rFonts w:ascii="Arial" w:hAnsi="Arial" w:cs="Arial"/>
          <w:sz w:val="24"/>
          <w:szCs w:val="24"/>
        </w:rPr>
        <w:t xml:space="preserve"> </w:t>
      </w:r>
      <w:r w:rsidRPr="00E04E55">
        <w:rPr>
          <w:rFonts w:ascii="Arial" w:hAnsi="Arial" w:cs="Arial"/>
          <w:sz w:val="24"/>
          <w:szCs w:val="24"/>
        </w:rPr>
        <w:t xml:space="preserve">thus </w:t>
      </w:r>
      <w:r w:rsidR="008B0F59" w:rsidRPr="00E04E55">
        <w:rPr>
          <w:rFonts w:ascii="Arial" w:hAnsi="Arial" w:cs="Arial"/>
          <w:sz w:val="24"/>
          <w:szCs w:val="24"/>
        </w:rPr>
        <w:t>avoid</w:t>
      </w:r>
      <w:r w:rsidR="00E04E55">
        <w:rPr>
          <w:rFonts w:ascii="Arial" w:hAnsi="Arial" w:cs="Arial"/>
          <w:sz w:val="24"/>
          <w:szCs w:val="24"/>
        </w:rPr>
        <w:t>ing</w:t>
      </w:r>
      <w:r w:rsidR="008B0F59" w:rsidRPr="00E04E55">
        <w:rPr>
          <w:rFonts w:ascii="Arial" w:hAnsi="Arial" w:cs="Arial"/>
          <w:sz w:val="24"/>
          <w:szCs w:val="24"/>
        </w:rPr>
        <w:t xml:space="preserve"> overload</w:t>
      </w:r>
      <w:r w:rsidRPr="00E04E55">
        <w:rPr>
          <w:rFonts w:ascii="Arial" w:hAnsi="Arial" w:cs="Arial"/>
          <w:sz w:val="24"/>
          <w:szCs w:val="24"/>
        </w:rPr>
        <w:t>,</w:t>
      </w:r>
      <w:r w:rsidR="008B0F59" w:rsidRPr="00E04E55">
        <w:rPr>
          <w:rFonts w:ascii="Arial" w:hAnsi="Arial" w:cs="Arial"/>
          <w:sz w:val="24"/>
          <w:szCs w:val="24"/>
        </w:rPr>
        <w:t xml:space="preserve"> </w:t>
      </w:r>
      <w:r w:rsidRPr="00E04E55">
        <w:rPr>
          <w:rFonts w:ascii="Arial" w:hAnsi="Arial" w:cs="Arial"/>
          <w:sz w:val="24"/>
          <w:szCs w:val="24"/>
        </w:rPr>
        <w:t xml:space="preserve">brown outs, </w:t>
      </w:r>
      <w:r w:rsidR="00E04E55" w:rsidRPr="00E04E55">
        <w:rPr>
          <w:rFonts w:ascii="Arial" w:hAnsi="Arial" w:cs="Arial"/>
          <w:sz w:val="24"/>
          <w:szCs w:val="24"/>
        </w:rPr>
        <w:t>and blackouts</w:t>
      </w:r>
      <w:r w:rsidRPr="00E04E55">
        <w:rPr>
          <w:rFonts w:ascii="Arial" w:hAnsi="Arial" w:cs="Arial"/>
          <w:sz w:val="24"/>
          <w:szCs w:val="24"/>
        </w:rPr>
        <w:t>.</w:t>
      </w:r>
    </w:p>
    <w:p w:rsidR="00BA16C0" w:rsidRPr="00E04E55" w:rsidRDefault="00BA16C0" w:rsidP="00564963">
      <w:pPr>
        <w:jc w:val="both"/>
        <w:rPr>
          <w:rFonts w:ascii="Arial" w:hAnsi="Arial" w:cs="Arial"/>
          <w:sz w:val="24"/>
          <w:szCs w:val="24"/>
        </w:rPr>
      </w:pPr>
      <w:r w:rsidRPr="00E04E55">
        <w:rPr>
          <w:rFonts w:ascii="Arial" w:hAnsi="Arial" w:cs="Arial"/>
          <w:sz w:val="24"/>
          <w:szCs w:val="24"/>
        </w:rPr>
        <w:t>Energy demands in a home or across multiple homes in a neighborhood are often flexible. Effective Scheduling of these flexible demands can help obtain reduced energy cost by shifting their loads to off peak hours when prices are reduced.</w:t>
      </w:r>
    </w:p>
    <w:p w:rsidR="00BA16C0" w:rsidRPr="00E04E55" w:rsidRDefault="00BA16C0" w:rsidP="00564963">
      <w:pPr>
        <w:jc w:val="both"/>
        <w:rPr>
          <w:rFonts w:ascii="Arial" w:hAnsi="Arial" w:cs="Arial"/>
          <w:sz w:val="24"/>
          <w:szCs w:val="24"/>
        </w:rPr>
      </w:pPr>
      <w:r w:rsidRPr="00E04E55">
        <w:rPr>
          <w:rFonts w:ascii="Arial" w:hAnsi="Arial" w:cs="Arial"/>
          <w:sz w:val="24"/>
          <w:szCs w:val="24"/>
        </w:rPr>
        <w:t>Taking into consideration the energy consumption costs and the costs due to delaying the operation of the requested appliance,</w:t>
      </w:r>
      <w:r w:rsidR="00E04E55">
        <w:rPr>
          <w:rFonts w:ascii="Arial" w:hAnsi="Arial" w:cs="Arial"/>
          <w:sz w:val="24"/>
          <w:szCs w:val="24"/>
        </w:rPr>
        <w:t xml:space="preserve"> our EMC determines an</w:t>
      </w:r>
      <w:r w:rsidRPr="00E04E55">
        <w:rPr>
          <w:rFonts w:ascii="Arial" w:hAnsi="Arial" w:cs="Arial"/>
          <w:sz w:val="24"/>
          <w:szCs w:val="24"/>
        </w:rPr>
        <w:t xml:space="preserve"> optimal time period in which the requested appliance should be turned on, while minimizing total expected </w:t>
      </w:r>
      <w:r w:rsidR="008B0F59" w:rsidRPr="00E04E55">
        <w:rPr>
          <w:rFonts w:ascii="Arial" w:hAnsi="Arial" w:cs="Arial"/>
          <w:sz w:val="24"/>
          <w:szCs w:val="24"/>
        </w:rPr>
        <w:t>cost.</w:t>
      </w:r>
    </w:p>
    <w:p w:rsidR="007C4DDB" w:rsidRPr="00E04E55" w:rsidRDefault="007C4DDB" w:rsidP="00564963">
      <w:pPr>
        <w:jc w:val="both"/>
        <w:rPr>
          <w:rFonts w:ascii="Arial" w:hAnsi="Arial" w:cs="Arial"/>
          <w:sz w:val="24"/>
          <w:szCs w:val="24"/>
        </w:rPr>
      </w:pPr>
      <w:r w:rsidRPr="00E04E55">
        <w:rPr>
          <w:rFonts w:ascii="Arial" w:hAnsi="Arial" w:cs="Arial"/>
          <w:sz w:val="24"/>
          <w:szCs w:val="24"/>
        </w:rPr>
        <w:t xml:space="preserve">Effective Scheduling of electrical appliances can save excessive power consumption from the Utility Company’s perspective and help the entire neighborhood by reducing the power consumption </w:t>
      </w:r>
      <w:r w:rsidR="008B0F59" w:rsidRPr="00E04E55">
        <w:rPr>
          <w:rFonts w:ascii="Arial" w:hAnsi="Arial" w:cs="Arial"/>
          <w:sz w:val="24"/>
          <w:szCs w:val="24"/>
        </w:rPr>
        <w:t xml:space="preserve">cost. </w:t>
      </w:r>
    </w:p>
    <w:p w:rsidR="008B0F59" w:rsidRPr="00E04E55" w:rsidRDefault="00377163" w:rsidP="00564963">
      <w:pPr>
        <w:jc w:val="both"/>
        <w:rPr>
          <w:rFonts w:ascii="Arial" w:hAnsi="Arial" w:cs="Arial"/>
          <w:sz w:val="24"/>
          <w:szCs w:val="24"/>
        </w:rPr>
      </w:pPr>
      <w:proofErr w:type="spellStart"/>
      <w:r>
        <w:rPr>
          <w:rFonts w:ascii="Arial" w:hAnsi="Arial" w:cs="Arial"/>
          <w:sz w:val="24"/>
          <w:szCs w:val="24"/>
        </w:rPr>
        <w:t>EMC</w:t>
      </w:r>
      <w:proofErr w:type="gramStart"/>
      <w:r>
        <w:rPr>
          <w:rFonts w:ascii="Arial" w:hAnsi="Arial" w:cs="Arial"/>
          <w:sz w:val="24"/>
          <w:szCs w:val="24"/>
        </w:rPr>
        <w:t>,</w:t>
      </w:r>
      <w:r w:rsidR="008B0F59" w:rsidRPr="00E04E55">
        <w:rPr>
          <w:rFonts w:ascii="Arial" w:hAnsi="Arial" w:cs="Arial"/>
          <w:sz w:val="24"/>
          <w:szCs w:val="24"/>
        </w:rPr>
        <w:t>Electricity</w:t>
      </w:r>
      <w:proofErr w:type="spellEnd"/>
      <w:proofErr w:type="gramEnd"/>
      <w:r w:rsidR="008B0F59" w:rsidRPr="00E04E55">
        <w:rPr>
          <w:rFonts w:ascii="Arial" w:hAnsi="Arial" w:cs="Arial"/>
          <w:sz w:val="24"/>
          <w:szCs w:val="24"/>
        </w:rPr>
        <w:t xml:space="preserve"> management controller was designed within a home to quickly and easily optimize the scheduling of appliances ,the Effective Scheduling of the EMC benefited a single home by giving an maximum effective saving of  $ </w:t>
      </w:r>
      <w:r w:rsidR="00E72FD2">
        <w:rPr>
          <w:rFonts w:ascii="Arial" w:hAnsi="Arial" w:cs="Arial"/>
          <w:sz w:val="24"/>
          <w:szCs w:val="24"/>
        </w:rPr>
        <w:t xml:space="preserve">1.16 </w:t>
      </w:r>
      <w:r w:rsidR="008B0F59" w:rsidRPr="00E04E55">
        <w:rPr>
          <w:rFonts w:ascii="Arial" w:hAnsi="Arial" w:cs="Arial"/>
          <w:sz w:val="24"/>
          <w:szCs w:val="24"/>
        </w:rPr>
        <w:t xml:space="preserve">/day by Scheduling appliances and shifting loads to off peak hours when prices are reduced. Apart from the cost savings achieved in single home ,a set of EMC’s in a multiple homes in a </w:t>
      </w:r>
      <w:r w:rsidR="00BD19B4" w:rsidRPr="00E04E55">
        <w:rPr>
          <w:rFonts w:ascii="Arial" w:hAnsi="Arial" w:cs="Arial"/>
          <w:sz w:val="24"/>
          <w:szCs w:val="24"/>
        </w:rPr>
        <w:t>neighborhood</w:t>
      </w:r>
      <w:r w:rsidR="008B0F59" w:rsidRPr="00E04E55">
        <w:rPr>
          <w:rFonts w:ascii="Arial" w:hAnsi="Arial" w:cs="Arial"/>
          <w:sz w:val="24"/>
          <w:szCs w:val="24"/>
        </w:rPr>
        <w:t xml:space="preserve">  achieved Maximum savings of  $    /Day.</w:t>
      </w:r>
    </w:p>
    <w:p w:rsidR="008B0F59" w:rsidRDefault="00E04E55" w:rsidP="00564963">
      <w:pPr>
        <w:jc w:val="both"/>
        <w:rPr>
          <w:rFonts w:ascii="Arial" w:hAnsi="Arial" w:cs="Arial"/>
          <w:sz w:val="24"/>
          <w:szCs w:val="24"/>
        </w:rPr>
      </w:pPr>
      <w:r>
        <w:rPr>
          <w:rFonts w:ascii="Arial" w:hAnsi="Arial" w:cs="Arial"/>
          <w:sz w:val="24"/>
          <w:szCs w:val="24"/>
        </w:rPr>
        <w:t xml:space="preserve">It helps the Utility </w:t>
      </w:r>
      <w:r w:rsidR="00BD19B4" w:rsidRPr="00E04E55">
        <w:rPr>
          <w:rFonts w:ascii="Arial" w:hAnsi="Arial" w:cs="Arial"/>
          <w:sz w:val="24"/>
          <w:szCs w:val="24"/>
        </w:rPr>
        <w:t>Company</w:t>
      </w:r>
      <w:r w:rsidR="00560456">
        <w:rPr>
          <w:rFonts w:ascii="Arial" w:hAnsi="Arial" w:cs="Arial"/>
          <w:sz w:val="24"/>
          <w:szCs w:val="24"/>
        </w:rPr>
        <w:t xml:space="preserve"> </w:t>
      </w:r>
      <w:r w:rsidR="008B0F59" w:rsidRPr="00E04E55">
        <w:rPr>
          <w:rFonts w:ascii="Arial" w:hAnsi="Arial" w:cs="Arial"/>
          <w:sz w:val="24"/>
          <w:szCs w:val="24"/>
        </w:rPr>
        <w:t xml:space="preserve">to plan their energy capacities for this </w:t>
      </w:r>
      <w:r w:rsidR="00BD19B4" w:rsidRPr="00E04E55">
        <w:rPr>
          <w:rFonts w:ascii="Arial" w:hAnsi="Arial" w:cs="Arial"/>
          <w:sz w:val="24"/>
          <w:szCs w:val="24"/>
        </w:rPr>
        <w:t>neighborhood</w:t>
      </w:r>
      <w:r w:rsidR="008B0F59" w:rsidRPr="00E04E55">
        <w:rPr>
          <w:rFonts w:ascii="Arial" w:hAnsi="Arial" w:cs="Arial"/>
          <w:sz w:val="24"/>
          <w:szCs w:val="24"/>
        </w:rPr>
        <w:t xml:space="preserve"> comprising of 15 houses and thus helped them to plan their long term capacities for future avoiding blackouts and overloads.</w:t>
      </w:r>
    </w:p>
    <w:p w:rsidR="00BD19B4" w:rsidRPr="00E04E55" w:rsidRDefault="00BD19B4" w:rsidP="00564963">
      <w:pPr>
        <w:jc w:val="both"/>
        <w:rPr>
          <w:rFonts w:ascii="Arial" w:hAnsi="Arial" w:cs="Arial"/>
          <w:sz w:val="24"/>
          <w:szCs w:val="24"/>
        </w:rPr>
      </w:pPr>
      <w:r>
        <w:rPr>
          <w:rFonts w:ascii="Arial" w:hAnsi="Arial" w:cs="Arial"/>
          <w:sz w:val="24"/>
          <w:szCs w:val="24"/>
        </w:rPr>
        <w:t xml:space="preserve">The User interface is developed based on the rescheduling of appliances considering the delay cost gives a better visualization of the different jobs to the Electricity management controller and thus helps us achieve substantial savings in different scenarios. </w:t>
      </w:r>
    </w:p>
    <w:p w:rsidR="008B0F59" w:rsidRDefault="008B0F59" w:rsidP="00564963">
      <w:pPr>
        <w:jc w:val="both"/>
      </w:pPr>
    </w:p>
    <w:p w:rsidR="008B0F59" w:rsidRDefault="008B0F59" w:rsidP="00564963">
      <w:pPr>
        <w:jc w:val="both"/>
      </w:pPr>
    </w:p>
    <w:p w:rsidR="007C4DDB" w:rsidRDefault="007C4DDB" w:rsidP="00564963">
      <w:pPr>
        <w:jc w:val="both"/>
      </w:pPr>
      <w:r>
        <w:lastRenderedPageBreak/>
        <w:t xml:space="preserve"> </w:t>
      </w:r>
    </w:p>
    <w:p w:rsidR="007C4DDB" w:rsidRDefault="001213F4" w:rsidP="00564963">
      <w:pPr>
        <w:jc w:val="both"/>
        <w:rPr>
          <w:rFonts w:ascii="Arial" w:hAnsi="Arial" w:cs="Arial"/>
          <w:b/>
          <w:sz w:val="24"/>
          <w:szCs w:val="24"/>
        </w:rPr>
      </w:pPr>
      <w:r w:rsidRPr="001213F4">
        <w:rPr>
          <w:rFonts w:ascii="Arial" w:hAnsi="Arial" w:cs="Arial"/>
          <w:b/>
          <w:sz w:val="24"/>
          <w:szCs w:val="24"/>
        </w:rPr>
        <w:t>The pictorial view o</w:t>
      </w:r>
      <w:r>
        <w:rPr>
          <w:rFonts w:ascii="Arial" w:hAnsi="Arial" w:cs="Arial"/>
          <w:b/>
          <w:sz w:val="24"/>
          <w:szCs w:val="24"/>
        </w:rPr>
        <w:t>f the user interface developed in M</w:t>
      </w:r>
      <w:ins w:id="0" w:author="Pathak,Divya" w:date="2015-03-18T00:11:00Z">
        <w:r w:rsidR="00A4555A">
          <w:rPr>
            <w:rFonts w:ascii="Arial" w:hAnsi="Arial" w:cs="Arial"/>
            <w:b/>
            <w:sz w:val="24"/>
            <w:szCs w:val="24"/>
          </w:rPr>
          <w:t>A</w:t>
        </w:r>
      </w:ins>
      <w:del w:id="1" w:author="Pathak,Divya" w:date="2015-03-18T00:11:00Z">
        <w:r w:rsidDel="00A4555A">
          <w:rPr>
            <w:rFonts w:ascii="Arial" w:hAnsi="Arial" w:cs="Arial"/>
            <w:b/>
            <w:sz w:val="24"/>
            <w:szCs w:val="24"/>
          </w:rPr>
          <w:delText>E</w:delText>
        </w:r>
      </w:del>
      <w:proofErr w:type="gramStart"/>
      <w:r>
        <w:rPr>
          <w:rFonts w:ascii="Arial" w:hAnsi="Arial" w:cs="Arial"/>
          <w:b/>
          <w:sz w:val="24"/>
          <w:szCs w:val="24"/>
        </w:rPr>
        <w:t>TLAB .</w:t>
      </w:r>
      <w:proofErr w:type="gramEnd"/>
    </w:p>
    <w:p w:rsidR="001213F4" w:rsidRDefault="001213F4" w:rsidP="00564963">
      <w:pPr>
        <w:jc w:val="both"/>
        <w:rPr>
          <w:rFonts w:ascii="Arial" w:hAnsi="Arial" w:cs="Arial"/>
          <w:b/>
          <w:sz w:val="24"/>
          <w:szCs w:val="24"/>
        </w:rPr>
      </w:pPr>
    </w:p>
    <w:p w:rsidR="001213F4" w:rsidRDefault="001213F4" w:rsidP="00564963">
      <w:pPr>
        <w:jc w:val="both"/>
        <w:rPr>
          <w:rFonts w:ascii="Arial" w:hAnsi="Arial" w:cs="Arial"/>
          <w:b/>
          <w:sz w:val="24"/>
          <w:szCs w:val="24"/>
        </w:rPr>
      </w:pPr>
    </w:p>
    <w:p w:rsidR="001213F4" w:rsidRDefault="001213F4" w:rsidP="00564963">
      <w:pPr>
        <w:jc w:val="both"/>
        <w:rPr>
          <w:rFonts w:ascii="Arial" w:hAnsi="Arial" w:cs="Arial"/>
          <w:b/>
          <w:sz w:val="24"/>
          <w:szCs w:val="24"/>
        </w:rPr>
      </w:pPr>
    </w:p>
    <w:p w:rsidR="001213F4" w:rsidRPr="001213F4" w:rsidRDefault="001213F4" w:rsidP="00564963">
      <w:pPr>
        <w:jc w:val="both"/>
        <w:rPr>
          <w:rFonts w:ascii="Arial" w:hAnsi="Arial" w:cs="Arial"/>
          <w:b/>
          <w:sz w:val="24"/>
          <w:szCs w:val="24"/>
        </w:rPr>
      </w:pPr>
    </w:p>
    <w:p w:rsidR="001213F4" w:rsidRDefault="001213F4" w:rsidP="00564963">
      <w:pPr>
        <w:jc w:val="both"/>
      </w:pPr>
      <w:r>
        <w:rPr>
          <w:noProof/>
        </w:rPr>
        <w:drawing>
          <wp:inline distT="0" distB="0" distL="0" distR="0" wp14:anchorId="4888A168" wp14:editId="57E36A3A">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1213F4" w:rsidRDefault="001213F4" w:rsidP="00564963">
      <w:pPr>
        <w:jc w:val="both"/>
      </w:pPr>
    </w:p>
    <w:p w:rsidR="008F2B2C" w:rsidRDefault="007F3A0A" w:rsidP="00564963">
      <w:pPr>
        <w:jc w:val="both"/>
        <w:rPr>
          <w:rFonts w:ascii="Arial" w:hAnsi="Arial" w:cs="Arial"/>
          <w:b/>
          <w:sz w:val="24"/>
          <w:szCs w:val="24"/>
          <w:u w:val="single"/>
        </w:rPr>
      </w:pPr>
      <w:r w:rsidRPr="006D64CE">
        <w:rPr>
          <w:rFonts w:ascii="Arial" w:hAnsi="Arial" w:cs="Arial"/>
          <w:b/>
          <w:sz w:val="24"/>
          <w:szCs w:val="24"/>
          <w:u w:val="single"/>
        </w:rPr>
        <w:t xml:space="preserve">Managerial Report </w:t>
      </w:r>
    </w:p>
    <w:p w:rsidR="007C7E3B" w:rsidRDefault="003E4406" w:rsidP="00564963">
      <w:pPr>
        <w:jc w:val="both"/>
        <w:rPr>
          <w:rFonts w:ascii="Arial" w:hAnsi="Arial" w:cs="Arial"/>
          <w:sz w:val="24"/>
          <w:szCs w:val="24"/>
        </w:rPr>
      </w:pPr>
      <w:r>
        <w:rPr>
          <w:rFonts w:ascii="Arial" w:hAnsi="Arial" w:cs="Arial"/>
          <w:sz w:val="24"/>
          <w:szCs w:val="24"/>
        </w:rPr>
        <w:t xml:space="preserve">We have considered a base case with </w:t>
      </w:r>
      <w:r w:rsidR="00D433E4">
        <w:rPr>
          <w:rFonts w:ascii="Arial" w:hAnsi="Arial" w:cs="Arial"/>
          <w:sz w:val="24"/>
          <w:szCs w:val="24"/>
        </w:rPr>
        <w:t>a single home and 3 appliances which can be sc</w:t>
      </w:r>
      <w:r w:rsidR="007C7E3B">
        <w:rPr>
          <w:rFonts w:ascii="Arial" w:hAnsi="Arial" w:cs="Arial"/>
          <w:sz w:val="24"/>
          <w:szCs w:val="24"/>
        </w:rPr>
        <w:t>heduled to obtain cost savings .The 3 appliances which we have considered are dish washer , water heater and clothes dryer for which it is possible for  a customer  to wait for the service  and reschedule  it in the later part of the day if the waiting cost associated with it is less than the cost of power consumption , but an electrical appliance like lamp which cannot be rescheduled at a later time is not included in the scope of this project.</w:t>
      </w:r>
    </w:p>
    <w:p w:rsidR="007C7E3B" w:rsidRDefault="007C7E3B" w:rsidP="00564963">
      <w:pPr>
        <w:jc w:val="both"/>
        <w:rPr>
          <w:rFonts w:ascii="Arial" w:hAnsi="Arial" w:cs="Arial"/>
          <w:sz w:val="24"/>
          <w:szCs w:val="24"/>
        </w:rPr>
      </w:pPr>
      <w:r>
        <w:rPr>
          <w:rFonts w:ascii="Arial" w:hAnsi="Arial" w:cs="Arial"/>
          <w:sz w:val="24"/>
          <w:szCs w:val="24"/>
        </w:rPr>
        <w:t>The probabilities of an appliance being on to off in a specific time period and probabilit</w:t>
      </w:r>
      <w:r w:rsidR="000A6617">
        <w:rPr>
          <w:rFonts w:ascii="Arial" w:hAnsi="Arial" w:cs="Arial"/>
          <w:sz w:val="24"/>
          <w:szCs w:val="24"/>
        </w:rPr>
        <w:t xml:space="preserve">ies of an appliance being </w:t>
      </w:r>
      <w:r>
        <w:rPr>
          <w:rFonts w:ascii="Arial" w:hAnsi="Arial" w:cs="Arial"/>
          <w:sz w:val="24"/>
          <w:szCs w:val="24"/>
        </w:rPr>
        <w:t xml:space="preserve">off to on in a specific time period are considered </w:t>
      </w:r>
      <w:r w:rsidR="000A6617">
        <w:rPr>
          <w:rFonts w:ascii="Arial" w:hAnsi="Arial" w:cs="Arial"/>
          <w:sz w:val="24"/>
          <w:szCs w:val="24"/>
        </w:rPr>
        <w:t>in this case and various scenarios of these appliances being on or off were simulated using Monte Carlo simulation techniques.</w:t>
      </w:r>
    </w:p>
    <w:p w:rsidR="00EE182F" w:rsidRDefault="000A6617" w:rsidP="00564963">
      <w:pPr>
        <w:jc w:val="both"/>
        <w:rPr>
          <w:rFonts w:ascii="Arial" w:hAnsi="Arial" w:cs="Arial"/>
          <w:sz w:val="24"/>
          <w:szCs w:val="24"/>
        </w:rPr>
      </w:pPr>
      <w:proofErr w:type="gramStart"/>
      <w:r>
        <w:rPr>
          <w:rFonts w:ascii="Arial" w:hAnsi="Arial" w:cs="Arial"/>
          <w:sz w:val="24"/>
          <w:szCs w:val="24"/>
        </w:rPr>
        <w:t>Monte Carlo Simulation techniques furnishes</w:t>
      </w:r>
      <w:proofErr w:type="gramEnd"/>
      <w:r>
        <w:rPr>
          <w:rFonts w:ascii="Arial" w:hAnsi="Arial" w:cs="Arial"/>
          <w:sz w:val="24"/>
          <w:szCs w:val="24"/>
        </w:rPr>
        <w:t xml:space="preserve"> the decision maker with a range of possible outcomes and the probabilities they will occur for any choice of action.</w:t>
      </w:r>
    </w:p>
    <w:p w:rsidR="00EE182F" w:rsidRDefault="00EE182F" w:rsidP="00564963">
      <w:pPr>
        <w:jc w:val="both"/>
        <w:rPr>
          <w:rFonts w:ascii="Arial" w:hAnsi="Arial" w:cs="Arial"/>
          <w:sz w:val="24"/>
          <w:szCs w:val="24"/>
        </w:rPr>
      </w:pPr>
      <w:r>
        <w:rPr>
          <w:rFonts w:ascii="Arial" w:hAnsi="Arial" w:cs="Arial"/>
          <w:sz w:val="24"/>
          <w:szCs w:val="24"/>
        </w:rPr>
        <w:t>Using Monte Carlo Simulation for this case of a single home provided us all the possible outcomes of our decisions and assessed the impact of risk, allowing for better decision making under uncertainty.</w:t>
      </w:r>
    </w:p>
    <w:p w:rsidR="00EE182F" w:rsidRDefault="00EE182F" w:rsidP="00564963">
      <w:pPr>
        <w:jc w:val="both"/>
        <w:rPr>
          <w:rFonts w:ascii="Arial" w:hAnsi="Arial" w:cs="Arial"/>
          <w:sz w:val="24"/>
          <w:szCs w:val="24"/>
        </w:rPr>
      </w:pPr>
      <w:r>
        <w:rPr>
          <w:rFonts w:ascii="Arial" w:hAnsi="Arial" w:cs="Arial"/>
          <w:sz w:val="24"/>
          <w:szCs w:val="24"/>
        </w:rPr>
        <w:t>Not all scenarios were prospective, for some of the scenarios it was also observed that there were no tangible benefits of introducing delay, but in many scenarios scheduling definitely provided significant cost benefits from the user perspective.</w:t>
      </w:r>
    </w:p>
    <w:p w:rsidR="002E6F90" w:rsidRDefault="002E6F90" w:rsidP="00564963">
      <w:pPr>
        <w:jc w:val="both"/>
        <w:rPr>
          <w:rFonts w:ascii="Arial" w:hAnsi="Arial" w:cs="Arial"/>
          <w:sz w:val="24"/>
          <w:szCs w:val="24"/>
        </w:rPr>
      </w:pPr>
      <w:r>
        <w:rPr>
          <w:rFonts w:ascii="Arial" w:hAnsi="Arial" w:cs="Arial"/>
          <w:sz w:val="24"/>
          <w:szCs w:val="24"/>
        </w:rPr>
        <w:t>The cost of Power for the single home in a neighborhood is less for a time period of 1-10th hours ,it increases in the peak hours, which is for time period 11-22</w:t>
      </w:r>
      <w:r w:rsidRPr="002E6F90">
        <w:rPr>
          <w:rFonts w:ascii="Arial" w:hAnsi="Arial" w:cs="Arial"/>
          <w:sz w:val="24"/>
          <w:szCs w:val="24"/>
          <w:vertAlign w:val="superscript"/>
        </w:rPr>
        <w:t>nd</w:t>
      </w:r>
      <w:r>
        <w:rPr>
          <w:rFonts w:ascii="Arial" w:hAnsi="Arial" w:cs="Arial"/>
          <w:sz w:val="24"/>
          <w:szCs w:val="24"/>
        </w:rPr>
        <w:t xml:space="preserve">  hour and then again is low in the non-peak hours from 23-24</w:t>
      </w:r>
      <w:r w:rsidRPr="002E6F90">
        <w:rPr>
          <w:rFonts w:ascii="Arial" w:hAnsi="Arial" w:cs="Arial"/>
          <w:sz w:val="24"/>
          <w:szCs w:val="24"/>
          <w:vertAlign w:val="superscript"/>
        </w:rPr>
        <w:t>th</w:t>
      </w:r>
      <w:r>
        <w:rPr>
          <w:rFonts w:ascii="Arial" w:hAnsi="Arial" w:cs="Arial"/>
          <w:sz w:val="24"/>
          <w:szCs w:val="24"/>
        </w:rPr>
        <w:t xml:space="preserve"> hour.</w:t>
      </w:r>
    </w:p>
    <w:p w:rsidR="00906138" w:rsidRDefault="00EE182F" w:rsidP="00564963">
      <w:pPr>
        <w:jc w:val="both"/>
        <w:rPr>
          <w:rFonts w:ascii="Arial" w:hAnsi="Arial" w:cs="Arial"/>
          <w:sz w:val="24"/>
          <w:szCs w:val="24"/>
        </w:rPr>
      </w:pPr>
      <w:r>
        <w:rPr>
          <w:rFonts w:ascii="Arial" w:hAnsi="Arial" w:cs="Arial"/>
          <w:sz w:val="24"/>
          <w:szCs w:val="24"/>
        </w:rPr>
        <w:t>Given below are some of the graphical representations of the scenarios which ga</w:t>
      </w:r>
      <w:r w:rsidR="0003311E">
        <w:rPr>
          <w:rFonts w:ascii="Arial" w:hAnsi="Arial" w:cs="Arial"/>
          <w:sz w:val="24"/>
          <w:szCs w:val="24"/>
        </w:rPr>
        <w:t>ve us significant cost b</w:t>
      </w:r>
      <w:r w:rsidR="00906138">
        <w:rPr>
          <w:rFonts w:ascii="Arial" w:hAnsi="Arial" w:cs="Arial"/>
          <w:sz w:val="24"/>
          <w:szCs w:val="24"/>
        </w:rPr>
        <w:t>enefits in a period of 24 Hours</w:t>
      </w:r>
      <w:r w:rsidR="004D5FCC">
        <w:rPr>
          <w:rFonts w:ascii="Arial" w:hAnsi="Arial" w:cs="Arial"/>
          <w:sz w:val="24"/>
          <w:szCs w:val="24"/>
        </w:rPr>
        <w:t xml:space="preserve"> by applying the delay cost in the peak hours when the cost of power is more, but we get the cost benefits only when we schedule the request of appliance</w:t>
      </w:r>
      <w:r w:rsidR="005F0339">
        <w:rPr>
          <w:rFonts w:ascii="Arial" w:hAnsi="Arial" w:cs="Arial"/>
          <w:sz w:val="24"/>
          <w:szCs w:val="24"/>
        </w:rPr>
        <w:t>s which are close to the non-peak</w:t>
      </w:r>
      <w:r w:rsidR="004D5FCC">
        <w:rPr>
          <w:rFonts w:ascii="Arial" w:hAnsi="Arial" w:cs="Arial"/>
          <w:sz w:val="24"/>
          <w:szCs w:val="24"/>
        </w:rPr>
        <w:t xml:space="preserve"> hours and the time period for which delay cost applied is small .</w:t>
      </w:r>
      <w:r w:rsidR="002E6F90">
        <w:rPr>
          <w:rFonts w:ascii="Arial" w:hAnsi="Arial" w:cs="Arial"/>
          <w:sz w:val="24"/>
          <w:szCs w:val="24"/>
        </w:rPr>
        <w:t>We get optimum cost benefits when delay cost is applied for a request in  20</w:t>
      </w:r>
      <w:r w:rsidR="002E6F90" w:rsidRPr="002E6F90">
        <w:rPr>
          <w:rFonts w:ascii="Arial" w:hAnsi="Arial" w:cs="Arial"/>
          <w:sz w:val="24"/>
          <w:szCs w:val="24"/>
          <w:vertAlign w:val="superscript"/>
        </w:rPr>
        <w:t>th</w:t>
      </w:r>
      <w:r w:rsidR="002E6F90">
        <w:rPr>
          <w:rFonts w:ascii="Arial" w:hAnsi="Arial" w:cs="Arial"/>
          <w:sz w:val="24"/>
          <w:szCs w:val="24"/>
        </w:rPr>
        <w:t xml:space="preserve"> hour and we schedule the appliance in the 23</w:t>
      </w:r>
      <w:r w:rsidR="002E6F90" w:rsidRPr="002E6F90">
        <w:rPr>
          <w:rFonts w:ascii="Arial" w:hAnsi="Arial" w:cs="Arial"/>
          <w:sz w:val="24"/>
          <w:szCs w:val="24"/>
          <w:vertAlign w:val="superscript"/>
        </w:rPr>
        <w:t>rd</w:t>
      </w:r>
      <w:r w:rsidR="002E6F90">
        <w:rPr>
          <w:rFonts w:ascii="Arial" w:hAnsi="Arial" w:cs="Arial"/>
          <w:sz w:val="24"/>
          <w:szCs w:val="24"/>
        </w:rPr>
        <w:t xml:space="preserve"> hour with the delay cost for maximum of  3 time periods .</w:t>
      </w:r>
    </w:p>
    <w:p w:rsidR="00EE182F" w:rsidRDefault="0003311E" w:rsidP="00564963">
      <w:pPr>
        <w:jc w:val="both"/>
        <w:rPr>
          <w:rFonts w:ascii="Arial" w:hAnsi="Arial" w:cs="Arial"/>
          <w:sz w:val="24"/>
          <w:szCs w:val="24"/>
        </w:rPr>
      </w:pPr>
      <w:r>
        <w:rPr>
          <w:rFonts w:ascii="Arial" w:hAnsi="Arial" w:cs="Arial"/>
          <w:sz w:val="24"/>
          <w:szCs w:val="24"/>
        </w:rPr>
        <w:t>.</w:t>
      </w:r>
    </w:p>
    <w:p w:rsidR="00DB6BE8" w:rsidRDefault="00DB6BE8" w:rsidP="00564963">
      <w:pPr>
        <w:jc w:val="both"/>
        <w:rPr>
          <w:rFonts w:ascii="Arial" w:hAnsi="Arial" w:cs="Arial"/>
          <w:sz w:val="24"/>
          <w:szCs w:val="24"/>
        </w:rPr>
      </w:pPr>
    </w:p>
    <w:p w:rsidR="00DB6BE8" w:rsidRDefault="00DB6BE8" w:rsidP="00564963">
      <w:pPr>
        <w:jc w:val="both"/>
        <w:rPr>
          <w:rFonts w:ascii="Arial" w:hAnsi="Arial" w:cs="Arial"/>
          <w:b/>
          <w:sz w:val="24"/>
          <w:szCs w:val="24"/>
          <w:u w:val="single"/>
        </w:rPr>
      </w:pPr>
    </w:p>
    <w:p w:rsidR="00906138" w:rsidRDefault="00906138" w:rsidP="00564963">
      <w:pPr>
        <w:jc w:val="both"/>
        <w:rPr>
          <w:rFonts w:ascii="Arial" w:hAnsi="Arial" w:cs="Arial"/>
          <w:b/>
          <w:sz w:val="24"/>
          <w:szCs w:val="24"/>
          <w:u w:val="single"/>
        </w:rPr>
      </w:pPr>
    </w:p>
    <w:p w:rsidR="00906138" w:rsidRDefault="00906138" w:rsidP="00564963">
      <w:pPr>
        <w:jc w:val="both"/>
        <w:rPr>
          <w:rFonts w:ascii="Arial" w:hAnsi="Arial" w:cs="Arial"/>
          <w:b/>
          <w:sz w:val="24"/>
          <w:szCs w:val="24"/>
          <w:u w:val="single"/>
        </w:rPr>
      </w:pPr>
    </w:p>
    <w:p w:rsidR="00906138" w:rsidRDefault="00906138" w:rsidP="00564963">
      <w:pPr>
        <w:jc w:val="both"/>
        <w:rPr>
          <w:rFonts w:ascii="Arial" w:hAnsi="Arial" w:cs="Arial"/>
          <w:b/>
          <w:sz w:val="24"/>
          <w:szCs w:val="24"/>
          <w:u w:val="single"/>
        </w:rPr>
      </w:pPr>
    </w:p>
    <w:p w:rsidR="001213F4" w:rsidRDefault="001213F4" w:rsidP="00564963">
      <w:pPr>
        <w:jc w:val="both"/>
        <w:rPr>
          <w:rFonts w:ascii="Arial" w:hAnsi="Arial" w:cs="Arial"/>
          <w:sz w:val="24"/>
          <w:szCs w:val="24"/>
          <w:u w:val="single"/>
        </w:rPr>
      </w:pPr>
    </w:p>
    <w:p w:rsidR="00906138" w:rsidRPr="00906138" w:rsidRDefault="00906138" w:rsidP="00564963">
      <w:pPr>
        <w:jc w:val="both"/>
        <w:rPr>
          <w:rFonts w:ascii="Arial" w:hAnsi="Arial" w:cs="Arial"/>
          <w:sz w:val="24"/>
          <w:szCs w:val="24"/>
          <w:u w:val="single"/>
        </w:rPr>
      </w:pPr>
      <w:r w:rsidRPr="00906138">
        <w:rPr>
          <w:rFonts w:ascii="Arial" w:hAnsi="Arial" w:cs="Arial"/>
          <w:sz w:val="24"/>
          <w:szCs w:val="24"/>
          <w:u w:val="single"/>
        </w:rPr>
        <w:t xml:space="preserve">Case 1 </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675"/>
        <w:gridCol w:w="4410"/>
      </w:tblGrid>
      <w:tr w:rsidR="0003311E" w:rsidTr="004D5FCC">
        <w:tc>
          <w:tcPr>
            <w:tcW w:w="4675" w:type="dxa"/>
          </w:tcPr>
          <w:tbl>
            <w:tblPr>
              <w:tblpPr w:leftFromText="180" w:rightFromText="180" w:vertAnchor="text" w:horzAnchor="margin" w:tblpY="157"/>
              <w:tblW w:w="4315" w:type="dxa"/>
              <w:tblLayout w:type="fixed"/>
              <w:tblLook w:val="04A0" w:firstRow="1" w:lastRow="0" w:firstColumn="1" w:lastColumn="0" w:noHBand="0" w:noVBand="1"/>
            </w:tblPr>
            <w:tblGrid>
              <w:gridCol w:w="1340"/>
              <w:gridCol w:w="1400"/>
              <w:gridCol w:w="1575"/>
            </w:tblGrid>
            <w:tr w:rsidR="0003311E" w:rsidRPr="00DB6BE8" w:rsidTr="0003311E">
              <w:trPr>
                <w:trHeight w:val="580"/>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3311E" w:rsidRDefault="0003311E" w:rsidP="0003311E">
                  <w:pPr>
                    <w:spacing w:after="0" w:line="240" w:lineRule="auto"/>
                    <w:rPr>
                      <w:rFonts w:ascii="Calibri" w:eastAsia="Times New Roman" w:hAnsi="Calibri" w:cs="Times New Roman"/>
                      <w:b/>
                      <w:bCs/>
                      <w:color w:val="000000"/>
                    </w:rPr>
                  </w:pPr>
                </w:p>
                <w:p w:rsidR="00906138" w:rsidRDefault="00906138" w:rsidP="0003311E">
                  <w:pPr>
                    <w:spacing w:after="0" w:line="240" w:lineRule="auto"/>
                    <w:rPr>
                      <w:rFonts w:ascii="Calibri" w:eastAsia="Times New Roman" w:hAnsi="Calibri" w:cs="Times New Roman"/>
                      <w:b/>
                      <w:bCs/>
                      <w:color w:val="000000"/>
                    </w:rPr>
                  </w:pPr>
                </w:p>
                <w:p w:rsidR="00906138" w:rsidRPr="00DB6BE8" w:rsidRDefault="00906138" w:rsidP="0003311E">
                  <w:pPr>
                    <w:spacing w:after="0" w:line="240" w:lineRule="auto"/>
                    <w:rPr>
                      <w:rFonts w:ascii="Calibri" w:eastAsia="Times New Roman" w:hAnsi="Calibri" w:cs="Times New Roman"/>
                      <w:b/>
                      <w:bCs/>
                      <w:color w:val="000000"/>
                    </w:rPr>
                  </w:pP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03311E" w:rsidRPr="00DB6BE8" w:rsidRDefault="0003311E" w:rsidP="0003311E">
                  <w:pPr>
                    <w:spacing w:after="0" w:line="240" w:lineRule="auto"/>
                    <w:rPr>
                      <w:rFonts w:ascii="Calibri" w:eastAsia="Times New Roman" w:hAnsi="Calibri" w:cs="Times New Roman"/>
                      <w:b/>
                      <w:bCs/>
                      <w:color w:val="000000"/>
                    </w:rPr>
                  </w:pPr>
                  <w:r w:rsidRPr="00DB6BE8">
                    <w:rPr>
                      <w:rFonts w:ascii="Calibri" w:eastAsia="Times New Roman" w:hAnsi="Calibri" w:cs="Times New Roman"/>
                      <w:b/>
                      <w:bCs/>
                      <w:color w:val="000000"/>
                    </w:rPr>
                    <w:t>Cost (W/o Scheduling)</w:t>
                  </w:r>
                </w:p>
              </w:tc>
              <w:tc>
                <w:tcPr>
                  <w:tcW w:w="1575" w:type="dxa"/>
                  <w:tcBorders>
                    <w:top w:val="single" w:sz="4" w:space="0" w:color="auto"/>
                    <w:left w:val="nil"/>
                    <w:bottom w:val="single" w:sz="4" w:space="0" w:color="auto"/>
                    <w:right w:val="single" w:sz="4" w:space="0" w:color="auto"/>
                  </w:tcBorders>
                  <w:shd w:val="clear" w:color="auto" w:fill="auto"/>
                  <w:vAlign w:val="bottom"/>
                  <w:hideMark/>
                </w:tcPr>
                <w:p w:rsidR="0003311E" w:rsidRPr="00DB6BE8" w:rsidRDefault="0003311E" w:rsidP="0003311E">
                  <w:pPr>
                    <w:spacing w:after="0" w:line="240" w:lineRule="auto"/>
                    <w:rPr>
                      <w:rFonts w:ascii="Calibri" w:eastAsia="Times New Roman" w:hAnsi="Calibri" w:cs="Times New Roman"/>
                      <w:b/>
                      <w:bCs/>
                      <w:color w:val="000000"/>
                    </w:rPr>
                  </w:pPr>
                  <w:r w:rsidRPr="00DB6BE8">
                    <w:rPr>
                      <w:rFonts w:ascii="Calibri" w:eastAsia="Times New Roman" w:hAnsi="Calibri" w:cs="Times New Roman"/>
                      <w:b/>
                      <w:bCs/>
                      <w:color w:val="000000"/>
                    </w:rPr>
                    <w:t>Cost (W Scheduling )</w:t>
                  </w:r>
                </w:p>
              </w:tc>
            </w:tr>
            <w:tr w:rsidR="0003311E" w:rsidRPr="00DB6BE8" w:rsidTr="006A4D4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Dishwater</w:t>
                  </w:r>
                </w:p>
              </w:tc>
              <w:tc>
                <w:tcPr>
                  <w:tcW w:w="1400" w:type="dxa"/>
                  <w:tcBorders>
                    <w:top w:val="nil"/>
                    <w:left w:val="nil"/>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jc w:val="right"/>
                    <w:rPr>
                      <w:rFonts w:ascii="Calibri" w:eastAsia="Times New Roman" w:hAnsi="Calibri" w:cs="Times New Roman"/>
                      <w:color w:val="000000"/>
                    </w:rPr>
                  </w:pPr>
                  <w:r w:rsidRPr="00DB6BE8">
                    <w:rPr>
                      <w:rFonts w:ascii="Calibri" w:eastAsia="Times New Roman" w:hAnsi="Calibri" w:cs="Times New Roman"/>
                      <w:color w:val="000000"/>
                    </w:rPr>
                    <w:t>0.8064</w:t>
                  </w:r>
                </w:p>
              </w:tc>
              <w:tc>
                <w:tcPr>
                  <w:tcW w:w="1575" w:type="dxa"/>
                  <w:tcBorders>
                    <w:top w:val="nil"/>
                    <w:left w:val="nil"/>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jc w:val="right"/>
                    <w:rPr>
                      <w:rFonts w:ascii="Calibri" w:eastAsia="Times New Roman" w:hAnsi="Calibri" w:cs="Times New Roman"/>
                      <w:color w:val="000000"/>
                    </w:rPr>
                  </w:pPr>
                  <w:r w:rsidRPr="00DB6BE8">
                    <w:rPr>
                      <w:rFonts w:ascii="Calibri" w:eastAsia="Times New Roman" w:hAnsi="Calibri" w:cs="Times New Roman"/>
                      <w:color w:val="000000"/>
                    </w:rPr>
                    <w:t>0.2504</w:t>
                  </w:r>
                </w:p>
              </w:tc>
            </w:tr>
            <w:tr w:rsidR="0003311E" w:rsidRPr="00DB6BE8" w:rsidTr="006A4D4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Water Heater</w:t>
                  </w:r>
                </w:p>
              </w:tc>
              <w:tc>
                <w:tcPr>
                  <w:tcW w:w="1400" w:type="dxa"/>
                  <w:tcBorders>
                    <w:top w:val="nil"/>
                    <w:left w:val="nil"/>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jc w:val="right"/>
                    <w:rPr>
                      <w:rFonts w:ascii="Calibri" w:eastAsia="Times New Roman" w:hAnsi="Calibri" w:cs="Times New Roman"/>
                      <w:color w:val="000000"/>
                    </w:rPr>
                  </w:pPr>
                  <w:r w:rsidRPr="00DB6BE8">
                    <w:rPr>
                      <w:rFonts w:ascii="Calibri" w:eastAsia="Times New Roman" w:hAnsi="Calibri" w:cs="Times New Roman"/>
                      <w:color w:val="000000"/>
                    </w:rPr>
                    <w:t>0.8064</w:t>
                  </w:r>
                </w:p>
              </w:tc>
              <w:tc>
                <w:tcPr>
                  <w:tcW w:w="1575" w:type="dxa"/>
                  <w:tcBorders>
                    <w:top w:val="nil"/>
                    <w:left w:val="nil"/>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jc w:val="right"/>
                    <w:rPr>
                      <w:rFonts w:ascii="Calibri" w:eastAsia="Times New Roman" w:hAnsi="Calibri" w:cs="Times New Roman"/>
                      <w:color w:val="000000"/>
                    </w:rPr>
                  </w:pPr>
                  <w:r w:rsidRPr="00DB6BE8">
                    <w:rPr>
                      <w:rFonts w:ascii="Calibri" w:eastAsia="Times New Roman" w:hAnsi="Calibri" w:cs="Times New Roman"/>
                      <w:color w:val="000000"/>
                    </w:rPr>
                    <w:t>0.5008</w:t>
                  </w:r>
                </w:p>
              </w:tc>
            </w:tr>
            <w:tr w:rsidR="0003311E" w:rsidRPr="00DB6BE8" w:rsidTr="006A4D4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Clothes Dryer</w:t>
                  </w:r>
                </w:p>
              </w:tc>
              <w:tc>
                <w:tcPr>
                  <w:tcW w:w="1400" w:type="dxa"/>
                  <w:tcBorders>
                    <w:top w:val="nil"/>
                    <w:left w:val="nil"/>
                    <w:bottom w:val="single" w:sz="4" w:space="0" w:color="auto"/>
                    <w:right w:val="single" w:sz="4" w:space="0" w:color="auto"/>
                  </w:tcBorders>
                  <w:shd w:val="clear" w:color="auto" w:fill="auto"/>
                  <w:noWrap/>
                  <w:vAlign w:val="bottom"/>
                  <w:hideMark/>
                </w:tcPr>
                <w:p w:rsidR="0003311E" w:rsidRPr="00DB6BE8" w:rsidRDefault="0003311E" w:rsidP="0003311E">
                  <w:pPr>
                    <w:spacing w:after="0" w:line="240" w:lineRule="auto"/>
                    <w:jc w:val="right"/>
                    <w:rPr>
                      <w:rFonts w:ascii="Calibri" w:eastAsia="Times New Roman" w:hAnsi="Calibri" w:cs="Times New Roman"/>
                      <w:color w:val="000000"/>
                    </w:rPr>
                  </w:pPr>
                  <w:r w:rsidRPr="00DB6BE8">
                    <w:rPr>
                      <w:rFonts w:ascii="Calibri" w:eastAsia="Times New Roman" w:hAnsi="Calibri" w:cs="Times New Roman"/>
                      <w:color w:val="000000"/>
                    </w:rPr>
                    <w:t>1.9152</w:t>
                  </w:r>
                </w:p>
              </w:tc>
              <w:tc>
                <w:tcPr>
                  <w:tcW w:w="1575" w:type="dxa"/>
                  <w:tcBorders>
                    <w:top w:val="nil"/>
                    <w:left w:val="nil"/>
                    <w:bottom w:val="single" w:sz="4" w:space="0" w:color="auto"/>
                    <w:right w:val="single" w:sz="4" w:space="0" w:color="auto"/>
                  </w:tcBorders>
                  <w:shd w:val="clear" w:color="auto" w:fill="auto"/>
                  <w:noWrap/>
                  <w:vAlign w:val="bottom"/>
                  <w:hideMark/>
                </w:tcPr>
                <w:p w:rsidR="0003311E" w:rsidRPr="00DB6BE8" w:rsidRDefault="00925727" w:rsidP="000331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1.6096</w:t>
                  </w:r>
                </w:p>
              </w:tc>
            </w:tr>
            <w:tr w:rsidR="0003311E" w:rsidRPr="00DB6BE8" w:rsidTr="006A4D4F">
              <w:trPr>
                <w:trHeight w:val="214"/>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03311E" w:rsidRPr="006A4D4F" w:rsidRDefault="0003311E" w:rsidP="006A4D4F">
                  <w:pPr>
                    <w:pStyle w:val="NoSpacing"/>
                    <w:rPr>
                      <w:b/>
                    </w:rPr>
                  </w:pPr>
                  <w:r w:rsidRPr="006A4D4F">
                    <w:rPr>
                      <w:b/>
                    </w:rPr>
                    <w:t>Total Cost</w:t>
                  </w:r>
                </w:p>
              </w:tc>
              <w:tc>
                <w:tcPr>
                  <w:tcW w:w="1400" w:type="dxa"/>
                  <w:tcBorders>
                    <w:top w:val="nil"/>
                    <w:left w:val="nil"/>
                    <w:bottom w:val="single" w:sz="4" w:space="0" w:color="auto"/>
                    <w:right w:val="single" w:sz="4" w:space="0" w:color="auto"/>
                  </w:tcBorders>
                  <w:shd w:val="clear" w:color="000000" w:fill="FFFF00"/>
                  <w:noWrap/>
                  <w:vAlign w:val="bottom"/>
                  <w:hideMark/>
                </w:tcPr>
                <w:p w:rsidR="0003311E" w:rsidRPr="006A4D4F" w:rsidRDefault="0003311E" w:rsidP="006A4D4F">
                  <w:pPr>
                    <w:spacing w:after="0" w:line="240" w:lineRule="auto"/>
                    <w:jc w:val="right"/>
                    <w:rPr>
                      <w:rFonts w:ascii="Calibri" w:eastAsia="Times New Roman" w:hAnsi="Calibri" w:cs="Times New Roman"/>
                      <w:b/>
                      <w:bCs/>
                      <w:color w:val="000000"/>
                    </w:rPr>
                  </w:pPr>
                  <w:r w:rsidRPr="006A4D4F">
                    <w:rPr>
                      <w:rFonts w:ascii="Calibri" w:eastAsia="Times New Roman" w:hAnsi="Calibri" w:cs="Times New Roman"/>
                      <w:b/>
                      <w:bCs/>
                      <w:color w:val="000000"/>
                    </w:rPr>
                    <w:t>3.528</w:t>
                  </w:r>
                </w:p>
              </w:tc>
              <w:tc>
                <w:tcPr>
                  <w:tcW w:w="1575" w:type="dxa"/>
                  <w:tcBorders>
                    <w:top w:val="nil"/>
                    <w:left w:val="nil"/>
                    <w:bottom w:val="single" w:sz="4" w:space="0" w:color="auto"/>
                    <w:right w:val="single" w:sz="4" w:space="0" w:color="auto"/>
                  </w:tcBorders>
                  <w:shd w:val="clear" w:color="000000" w:fill="FFFF00"/>
                  <w:noWrap/>
                  <w:vAlign w:val="bottom"/>
                  <w:hideMark/>
                </w:tcPr>
                <w:p w:rsidR="0003311E" w:rsidRPr="006A4D4F" w:rsidRDefault="00925727" w:rsidP="006A4D4F">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2.3608</w:t>
                  </w:r>
                  <w:r w:rsidR="004B6E63" w:rsidRPr="006A4D4F">
                    <w:rPr>
                      <w:rFonts w:ascii="Calibri" w:eastAsia="Times New Roman" w:hAnsi="Calibri" w:cs="Times New Roman"/>
                      <w:b/>
                      <w:bCs/>
                      <w:color w:val="000000"/>
                    </w:rPr>
                    <w:t xml:space="preserve">                       </w:t>
                  </w:r>
                  <w:r w:rsidR="006A4D4F" w:rsidRPr="006A4D4F">
                    <w:rPr>
                      <w:rFonts w:ascii="Calibri" w:eastAsia="Times New Roman" w:hAnsi="Calibri" w:cs="Times New Roman"/>
                      <w:b/>
                      <w:bCs/>
                      <w:color w:val="000000"/>
                    </w:rPr>
                    <w:t xml:space="preserve">                 </w:t>
                  </w:r>
                </w:p>
              </w:tc>
            </w:tr>
          </w:tbl>
          <w:p w:rsidR="0003311E" w:rsidRDefault="0003311E" w:rsidP="00564963">
            <w:pPr>
              <w:jc w:val="both"/>
              <w:rPr>
                <w:rFonts w:ascii="Arial" w:hAnsi="Arial" w:cs="Arial"/>
                <w:sz w:val="24"/>
                <w:szCs w:val="24"/>
              </w:rPr>
            </w:pPr>
          </w:p>
        </w:tc>
        <w:tc>
          <w:tcPr>
            <w:tcW w:w="4410" w:type="dxa"/>
          </w:tcPr>
          <w:p w:rsidR="0003311E" w:rsidRDefault="0003311E" w:rsidP="00564963">
            <w:pPr>
              <w:jc w:val="both"/>
              <w:rPr>
                <w:rFonts w:ascii="Arial" w:hAnsi="Arial" w:cs="Arial"/>
                <w:sz w:val="24"/>
                <w:szCs w:val="24"/>
              </w:rPr>
            </w:pPr>
            <w:r>
              <w:rPr>
                <w:noProof/>
              </w:rPr>
              <w:drawing>
                <wp:inline distT="0" distB="0" distL="0" distR="0" wp14:anchorId="71BC6E07" wp14:editId="64D5F029">
                  <wp:extent cx="2603500" cy="20129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DB6BE8" w:rsidRDefault="00DB6BE8" w:rsidP="00564963">
      <w:pPr>
        <w:jc w:val="both"/>
        <w:rPr>
          <w:rFonts w:ascii="Arial" w:hAnsi="Arial" w:cs="Arial"/>
          <w:sz w:val="24"/>
          <w:szCs w:val="24"/>
        </w:rPr>
      </w:pPr>
    </w:p>
    <w:p w:rsidR="004B6E63" w:rsidRDefault="00925727" w:rsidP="00564963">
      <w:pPr>
        <w:jc w:val="both"/>
        <w:rPr>
          <w:rFonts w:ascii="Arial" w:hAnsi="Arial" w:cs="Arial"/>
          <w:sz w:val="24"/>
          <w:szCs w:val="24"/>
          <w:u w:val="single"/>
        </w:rPr>
      </w:pPr>
      <w:r>
        <w:rPr>
          <w:noProof/>
        </w:rPr>
        <w:drawing>
          <wp:inline distT="0" distB="0" distL="0" distR="0" wp14:anchorId="59EBC57D" wp14:editId="4CEE4365">
            <wp:extent cx="4791075" cy="2654300"/>
            <wp:effectExtent l="0" t="0" r="952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B6E63" w:rsidRDefault="004B6E63" w:rsidP="00564963">
      <w:pPr>
        <w:jc w:val="both"/>
        <w:rPr>
          <w:rFonts w:ascii="Arial" w:hAnsi="Arial" w:cs="Arial"/>
          <w:sz w:val="24"/>
          <w:szCs w:val="24"/>
          <w:u w:val="single"/>
        </w:rPr>
      </w:pPr>
    </w:p>
    <w:p w:rsidR="00925727" w:rsidRPr="004D5FCC" w:rsidRDefault="002E6F90" w:rsidP="00564963">
      <w:pPr>
        <w:jc w:val="both"/>
        <w:rPr>
          <w:rFonts w:ascii="Arial" w:hAnsi="Arial" w:cs="Arial"/>
          <w:sz w:val="24"/>
          <w:szCs w:val="24"/>
        </w:rPr>
      </w:pPr>
      <w:r>
        <w:rPr>
          <w:rFonts w:ascii="Arial" w:hAnsi="Arial" w:cs="Arial"/>
          <w:sz w:val="24"/>
          <w:szCs w:val="24"/>
        </w:rPr>
        <w:t>In the above example the</w:t>
      </w:r>
      <w:r w:rsidR="00461229">
        <w:rPr>
          <w:rFonts w:ascii="Arial" w:hAnsi="Arial" w:cs="Arial"/>
          <w:sz w:val="24"/>
          <w:szCs w:val="24"/>
        </w:rPr>
        <w:t xml:space="preserve"> customer</w:t>
      </w:r>
      <w:r>
        <w:rPr>
          <w:rFonts w:ascii="Arial" w:hAnsi="Arial" w:cs="Arial"/>
          <w:sz w:val="24"/>
          <w:szCs w:val="24"/>
        </w:rPr>
        <w:t xml:space="preserve"> request for Dish washer is in the 21</w:t>
      </w:r>
      <w:r w:rsidRPr="002E6F90">
        <w:rPr>
          <w:rFonts w:ascii="Arial" w:hAnsi="Arial" w:cs="Arial"/>
          <w:sz w:val="24"/>
          <w:szCs w:val="24"/>
          <w:vertAlign w:val="superscript"/>
        </w:rPr>
        <w:t>st</w:t>
      </w:r>
      <w:r w:rsidR="001A37FE">
        <w:rPr>
          <w:rFonts w:ascii="Arial" w:hAnsi="Arial" w:cs="Arial"/>
          <w:sz w:val="24"/>
          <w:szCs w:val="24"/>
        </w:rPr>
        <w:t xml:space="preserve"> hour</w:t>
      </w:r>
      <w:r w:rsidR="00897A98">
        <w:rPr>
          <w:rFonts w:ascii="Arial" w:hAnsi="Arial" w:cs="Arial"/>
          <w:sz w:val="24"/>
          <w:szCs w:val="24"/>
        </w:rPr>
        <w:t xml:space="preserve"> for 2 hours</w:t>
      </w:r>
      <w:r w:rsidR="001A37FE">
        <w:rPr>
          <w:rFonts w:ascii="Arial" w:hAnsi="Arial" w:cs="Arial"/>
          <w:sz w:val="24"/>
          <w:szCs w:val="24"/>
        </w:rPr>
        <w:t xml:space="preserve">, </w:t>
      </w:r>
      <w:r>
        <w:rPr>
          <w:rFonts w:ascii="Arial" w:hAnsi="Arial" w:cs="Arial"/>
          <w:sz w:val="24"/>
          <w:szCs w:val="24"/>
        </w:rPr>
        <w:t>but it was scheduled in the 23</w:t>
      </w:r>
      <w:r w:rsidRPr="002E6F90">
        <w:rPr>
          <w:rFonts w:ascii="Arial" w:hAnsi="Arial" w:cs="Arial"/>
          <w:sz w:val="24"/>
          <w:szCs w:val="24"/>
          <w:vertAlign w:val="superscript"/>
        </w:rPr>
        <w:t>rd</w:t>
      </w:r>
      <w:r>
        <w:rPr>
          <w:rFonts w:ascii="Arial" w:hAnsi="Arial" w:cs="Arial"/>
          <w:sz w:val="24"/>
          <w:szCs w:val="24"/>
        </w:rPr>
        <w:t xml:space="preserve"> hour </w:t>
      </w:r>
      <w:r w:rsidR="00461229">
        <w:rPr>
          <w:rFonts w:ascii="Arial" w:hAnsi="Arial" w:cs="Arial"/>
          <w:sz w:val="24"/>
          <w:szCs w:val="24"/>
        </w:rPr>
        <w:t xml:space="preserve">for the duration of 2 hours. The </w:t>
      </w:r>
      <w:r w:rsidR="00897A98">
        <w:rPr>
          <w:rFonts w:ascii="Arial" w:hAnsi="Arial" w:cs="Arial"/>
          <w:sz w:val="24"/>
          <w:szCs w:val="24"/>
        </w:rPr>
        <w:t>water heater request was</w:t>
      </w:r>
      <w:r w:rsidR="00461229">
        <w:rPr>
          <w:rFonts w:ascii="Arial" w:hAnsi="Arial" w:cs="Arial"/>
          <w:sz w:val="24"/>
          <w:szCs w:val="24"/>
        </w:rPr>
        <w:t xml:space="preserve"> in</w:t>
      </w:r>
      <w:r w:rsidR="00897A98">
        <w:rPr>
          <w:rFonts w:ascii="Arial" w:hAnsi="Arial" w:cs="Arial"/>
          <w:sz w:val="24"/>
          <w:szCs w:val="24"/>
        </w:rPr>
        <w:t xml:space="preserve"> the</w:t>
      </w:r>
      <w:r w:rsidR="00461229">
        <w:rPr>
          <w:rFonts w:ascii="Arial" w:hAnsi="Arial" w:cs="Arial"/>
          <w:sz w:val="24"/>
          <w:szCs w:val="24"/>
        </w:rPr>
        <w:t xml:space="preserve"> 19</w:t>
      </w:r>
      <w:r w:rsidR="00461229" w:rsidRPr="00461229">
        <w:rPr>
          <w:rFonts w:ascii="Arial" w:hAnsi="Arial" w:cs="Arial"/>
          <w:sz w:val="24"/>
          <w:szCs w:val="24"/>
          <w:vertAlign w:val="superscript"/>
        </w:rPr>
        <w:t>th</w:t>
      </w:r>
      <w:r w:rsidR="00461229">
        <w:rPr>
          <w:rFonts w:ascii="Arial" w:hAnsi="Arial" w:cs="Arial"/>
          <w:sz w:val="24"/>
          <w:szCs w:val="24"/>
        </w:rPr>
        <w:t xml:space="preserve"> hour </w:t>
      </w:r>
      <w:r w:rsidR="00897A98">
        <w:rPr>
          <w:rFonts w:ascii="Arial" w:hAnsi="Arial" w:cs="Arial"/>
          <w:sz w:val="24"/>
          <w:szCs w:val="24"/>
        </w:rPr>
        <w:t>and 22</w:t>
      </w:r>
      <w:r w:rsidR="00897A98" w:rsidRPr="00897A98">
        <w:rPr>
          <w:rFonts w:ascii="Arial" w:hAnsi="Arial" w:cs="Arial"/>
          <w:sz w:val="24"/>
          <w:szCs w:val="24"/>
          <w:vertAlign w:val="superscript"/>
        </w:rPr>
        <w:t>nd</w:t>
      </w:r>
      <w:r w:rsidR="00897A98">
        <w:rPr>
          <w:rFonts w:ascii="Arial" w:hAnsi="Arial" w:cs="Arial"/>
          <w:sz w:val="24"/>
          <w:szCs w:val="24"/>
        </w:rPr>
        <w:t xml:space="preserve"> hour for </w:t>
      </w:r>
      <w:proofErr w:type="gramStart"/>
      <w:r w:rsidR="00897A98">
        <w:rPr>
          <w:rFonts w:ascii="Arial" w:hAnsi="Arial" w:cs="Arial"/>
          <w:sz w:val="24"/>
          <w:szCs w:val="24"/>
        </w:rPr>
        <w:t>an hour</w:t>
      </w:r>
      <w:proofErr w:type="gramEnd"/>
      <w:r w:rsidR="00897A98">
        <w:rPr>
          <w:rFonts w:ascii="Arial" w:hAnsi="Arial" w:cs="Arial"/>
          <w:sz w:val="24"/>
          <w:szCs w:val="24"/>
        </w:rPr>
        <w:t xml:space="preserve"> duration </w:t>
      </w:r>
      <w:r w:rsidR="00461229">
        <w:rPr>
          <w:rFonts w:ascii="Arial" w:hAnsi="Arial" w:cs="Arial"/>
          <w:sz w:val="24"/>
          <w:szCs w:val="24"/>
        </w:rPr>
        <w:t>but was scheduled in 23</w:t>
      </w:r>
      <w:r w:rsidR="00461229" w:rsidRPr="00461229">
        <w:rPr>
          <w:rFonts w:ascii="Arial" w:hAnsi="Arial" w:cs="Arial"/>
          <w:sz w:val="24"/>
          <w:szCs w:val="24"/>
          <w:vertAlign w:val="superscript"/>
        </w:rPr>
        <w:t>rd</w:t>
      </w:r>
      <w:r w:rsidR="00897A98">
        <w:rPr>
          <w:rFonts w:ascii="Arial" w:hAnsi="Arial" w:cs="Arial"/>
          <w:sz w:val="24"/>
          <w:szCs w:val="24"/>
        </w:rPr>
        <w:t xml:space="preserve"> hour for 2</w:t>
      </w:r>
      <w:r w:rsidR="00461229">
        <w:rPr>
          <w:rFonts w:ascii="Arial" w:hAnsi="Arial" w:cs="Arial"/>
          <w:sz w:val="24"/>
          <w:szCs w:val="24"/>
        </w:rPr>
        <w:t xml:space="preserve"> hour duration. The clothes dryer was requested in the 19</w:t>
      </w:r>
      <w:r w:rsidR="00461229" w:rsidRPr="00461229">
        <w:rPr>
          <w:rFonts w:ascii="Arial" w:hAnsi="Arial" w:cs="Arial"/>
          <w:sz w:val="24"/>
          <w:szCs w:val="24"/>
          <w:vertAlign w:val="superscript"/>
        </w:rPr>
        <w:t>th</w:t>
      </w:r>
      <w:r w:rsidR="00461229">
        <w:rPr>
          <w:rFonts w:ascii="Arial" w:hAnsi="Arial" w:cs="Arial"/>
          <w:sz w:val="24"/>
          <w:szCs w:val="24"/>
        </w:rPr>
        <w:t xml:space="preserve"> hour</w:t>
      </w:r>
      <w:r w:rsidR="00897A98">
        <w:rPr>
          <w:rFonts w:ascii="Arial" w:hAnsi="Arial" w:cs="Arial"/>
          <w:sz w:val="24"/>
          <w:szCs w:val="24"/>
        </w:rPr>
        <w:t xml:space="preserve"> for 2 hour duration</w:t>
      </w:r>
      <w:r w:rsidR="00461229">
        <w:rPr>
          <w:rFonts w:ascii="Arial" w:hAnsi="Arial" w:cs="Arial"/>
          <w:sz w:val="24"/>
          <w:szCs w:val="24"/>
        </w:rPr>
        <w:t xml:space="preserve"> but scheduled in 23</w:t>
      </w:r>
      <w:r w:rsidR="00461229" w:rsidRPr="00461229">
        <w:rPr>
          <w:rFonts w:ascii="Arial" w:hAnsi="Arial" w:cs="Arial"/>
          <w:sz w:val="24"/>
          <w:szCs w:val="24"/>
          <w:vertAlign w:val="superscript"/>
        </w:rPr>
        <w:t>rd</w:t>
      </w:r>
      <w:r w:rsidR="00461229">
        <w:rPr>
          <w:rFonts w:ascii="Arial" w:hAnsi="Arial" w:cs="Arial"/>
          <w:sz w:val="24"/>
          <w:szCs w:val="24"/>
        </w:rPr>
        <w:t xml:space="preserve"> hour for </w:t>
      </w:r>
      <w:proofErr w:type="gramStart"/>
      <w:r w:rsidR="00461229">
        <w:rPr>
          <w:rFonts w:ascii="Arial" w:hAnsi="Arial" w:cs="Arial"/>
          <w:sz w:val="24"/>
          <w:szCs w:val="24"/>
        </w:rPr>
        <w:t>a duration</w:t>
      </w:r>
      <w:proofErr w:type="gramEnd"/>
      <w:r w:rsidR="00461229">
        <w:rPr>
          <w:rFonts w:ascii="Arial" w:hAnsi="Arial" w:cs="Arial"/>
          <w:sz w:val="24"/>
          <w:szCs w:val="24"/>
        </w:rPr>
        <w:t xml:space="preserve"> of 2 hours .The scheduling of all 3 appliances towards the non-peak hours gave substantial savings of $ 1.1672 /day for a single home. </w:t>
      </w: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897A98" w:rsidP="00564963">
      <w:pPr>
        <w:jc w:val="both"/>
        <w:rPr>
          <w:rFonts w:ascii="Arial" w:hAnsi="Arial" w:cs="Arial"/>
          <w:sz w:val="24"/>
          <w:szCs w:val="24"/>
          <w:u w:val="single"/>
        </w:rPr>
      </w:pPr>
      <w:r>
        <w:rPr>
          <w:rFonts w:ascii="Arial" w:hAnsi="Arial" w:cs="Arial"/>
          <w:sz w:val="24"/>
          <w:szCs w:val="24"/>
          <w:u w:val="single"/>
        </w:rPr>
        <w:t xml:space="preserve">Case 2 </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675"/>
        <w:gridCol w:w="4410"/>
      </w:tblGrid>
      <w:tr w:rsidR="00EF67B1" w:rsidTr="00EF67B1">
        <w:tc>
          <w:tcPr>
            <w:tcW w:w="4675" w:type="dxa"/>
          </w:tcPr>
          <w:tbl>
            <w:tblPr>
              <w:tblpPr w:leftFromText="180" w:rightFromText="180" w:vertAnchor="text" w:horzAnchor="margin" w:tblpY="157"/>
              <w:tblW w:w="4315" w:type="dxa"/>
              <w:tblLayout w:type="fixed"/>
              <w:tblLook w:val="04A0" w:firstRow="1" w:lastRow="0" w:firstColumn="1" w:lastColumn="0" w:noHBand="0" w:noVBand="1"/>
            </w:tblPr>
            <w:tblGrid>
              <w:gridCol w:w="1340"/>
              <w:gridCol w:w="1400"/>
              <w:gridCol w:w="1575"/>
            </w:tblGrid>
            <w:tr w:rsidR="00EF67B1" w:rsidRPr="00DB6BE8" w:rsidTr="00EC21FC">
              <w:trPr>
                <w:trHeight w:val="580"/>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67B1" w:rsidRDefault="00EF67B1" w:rsidP="00EC21FC">
                  <w:pPr>
                    <w:spacing w:after="0" w:line="240" w:lineRule="auto"/>
                    <w:rPr>
                      <w:rFonts w:ascii="Calibri" w:eastAsia="Times New Roman" w:hAnsi="Calibri" w:cs="Times New Roman"/>
                      <w:b/>
                      <w:bCs/>
                      <w:color w:val="000000"/>
                    </w:rPr>
                  </w:pPr>
                </w:p>
                <w:p w:rsidR="00EF67B1" w:rsidRDefault="00EF67B1" w:rsidP="00EC21FC">
                  <w:pPr>
                    <w:spacing w:after="0" w:line="240" w:lineRule="auto"/>
                    <w:rPr>
                      <w:rFonts w:ascii="Calibri" w:eastAsia="Times New Roman" w:hAnsi="Calibri" w:cs="Times New Roman"/>
                      <w:b/>
                      <w:bCs/>
                      <w:color w:val="000000"/>
                    </w:rPr>
                  </w:pPr>
                </w:p>
                <w:p w:rsidR="00EF67B1" w:rsidRPr="00DB6BE8" w:rsidRDefault="00EF67B1" w:rsidP="00EC21FC">
                  <w:pPr>
                    <w:spacing w:after="0" w:line="240" w:lineRule="auto"/>
                    <w:rPr>
                      <w:rFonts w:ascii="Calibri" w:eastAsia="Times New Roman" w:hAnsi="Calibri" w:cs="Times New Roman"/>
                      <w:b/>
                      <w:bCs/>
                      <w:color w:val="000000"/>
                    </w:rPr>
                  </w:pP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EF67B1" w:rsidRPr="00DB6BE8" w:rsidRDefault="00EF67B1" w:rsidP="00EC21FC">
                  <w:pPr>
                    <w:spacing w:after="0" w:line="240" w:lineRule="auto"/>
                    <w:rPr>
                      <w:rFonts w:ascii="Calibri" w:eastAsia="Times New Roman" w:hAnsi="Calibri" w:cs="Times New Roman"/>
                      <w:b/>
                      <w:bCs/>
                      <w:color w:val="000000"/>
                    </w:rPr>
                  </w:pPr>
                  <w:r w:rsidRPr="00DB6BE8">
                    <w:rPr>
                      <w:rFonts w:ascii="Calibri" w:eastAsia="Times New Roman" w:hAnsi="Calibri" w:cs="Times New Roman"/>
                      <w:b/>
                      <w:bCs/>
                      <w:color w:val="000000"/>
                    </w:rPr>
                    <w:t>Cost (W/o Scheduling)</w:t>
                  </w:r>
                </w:p>
              </w:tc>
              <w:tc>
                <w:tcPr>
                  <w:tcW w:w="1575" w:type="dxa"/>
                  <w:tcBorders>
                    <w:top w:val="single" w:sz="4" w:space="0" w:color="auto"/>
                    <w:left w:val="nil"/>
                    <w:bottom w:val="single" w:sz="4" w:space="0" w:color="auto"/>
                    <w:right w:val="single" w:sz="4" w:space="0" w:color="auto"/>
                  </w:tcBorders>
                  <w:shd w:val="clear" w:color="auto" w:fill="auto"/>
                  <w:vAlign w:val="bottom"/>
                  <w:hideMark/>
                </w:tcPr>
                <w:p w:rsidR="00EF67B1" w:rsidRPr="00DB6BE8" w:rsidRDefault="00EF67B1" w:rsidP="00EC21FC">
                  <w:pPr>
                    <w:spacing w:after="0" w:line="240" w:lineRule="auto"/>
                    <w:rPr>
                      <w:rFonts w:ascii="Calibri" w:eastAsia="Times New Roman" w:hAnsi="Calibri" w:cs="Times New Roman"/>
                      <w:b/>
                      <w:bCs/>
                      <w:color w:val="000000"/>
                    </w:rPr>
                  </w:pPr>
                  <w:r w:rsidRPr="00DB6BE8">
                    <w:rPr>
                      <w:rFonts w:ascii="Calibri" w:eastAsia="Times New Roman" w:hAnsi="Calibri" w:cs="Times New Roman"/>
                      <w:b/>
                      <w:bCs/>
                      <w:color w:val="000000"/>
                    </w:rPr>
                    <w:t>Cost (W Scheduling )</w:t>
                  </w:r>
                </w:p>
              </w:tc>
            </w:tr>
            <w:tr w:rsidR="00EF67B1" w:rsidRPr="00DB6BE8" w:rsidTr="00EC21FC">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Dishwater</w:t>
                  </w:r>
                </w:p>
              </w:tc>
              <w:tc>
                <w:tcPr>
                  <w:tcW w:w="1400"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3.402</w:t>
                  </w:r>
                </w:p>
              </w:tc>
              <w:tc>
                <w:tcPr>
                  <w:tcW w:w="1575"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2.8964</w:t>
                  </w:r>
                </w:p>
              </w:tc>
            </w:tr>
            <w:tr w:rsidR="00EF67B1" w:rsidRPr="00DB6BE8" w:rsidTr="00EC21FC">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Water Heater</w:t>
                  </w:r>
                </w:p>
              </w:tc>
              <w:tc>
                <w:tcPr>
                  <w:tcW w:w="1400"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0.0504</w:t>
                  </w:r>
                </w:p>
              </w:tc>
              <w:tc>
                <w:tcPr>
                  <w:tcW w:w="1575"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0.0504</w:t>
                  </w:r>
                </w:p>
              </w:tc>
            </w:tr>
            <w:tr w:rsidR="00EF67B1" w:rsidRPr="00DB6BE8" w:rsidTr="00EC21FC">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rPr>
                      <w:rFonts w:ascii="Calibri" w:eastAsia="Times New Roman" w:hAnsi="Calibri" w:cs="Times New Roman"/>
                      <w:color w:val="000000"/>
                    </w:rPr>
                  </w:pPr>
                  <w:r w:rsidRPr="00DB6BE8">
                    <w:rPr>
                      <w:rFonts w:ascii="Calibri" w:eastAsia="Times New Roman" w:hAnsi="Calibri" w:cs="Times New Roman"/>
                      <w:color w:val="000000"/>
                    </w:rPr>
                    <w:t>Clothes Dryer</w:t>
                  </w:r>
                </w:p>
              </w:tc>
              <w:tc>
                <w:tcPr>
                  <w:tcW w:w="1400"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0.8064</w:t>
                  </w:r>
                </w:p>
              </w:tc>
              <w:tc>
                <w:tcPr>
                  <w:tcW w:w="1575" w:type="dxa"/>
                  <w:tcBorders>
                    <w:top w:val="nil"/>
                    <w:left w:val="nil"/>
                    <w:bottom w:val="single" w:sz="4" w:space="0" w:color="auto"/>
                    <w:right w:val="single" w:sz="4" w:space="0" w:color="auto"/>
                  </w:tcBorders>
                  <w:shd w:val="clear" w:color="auto" w:fill="auto"/>
                  <w:noWrap/>
                  <w:vAlign w:val="bottom"/>
                  <w:hideMark/>
                </w:tcPr>
                <w:p w:rsidR="00EF67B1" w:rsidRPr="00DB6BE8" w:rsidRDefault="00EF67B1" w:rsidP="00EC21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0.8064</w:t>
                  </w:r>
                </w:p>
              </w:tc>
            </w:tr>
            <w:tr w:rsidR="00EF67B1" w:rsidRPr="00DB6BE8" w:rsidTr="00EC21FC">
              <w:trPr>
                <w:trHeight w:val="214"/>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EF67B1" w:rsidRPr="006A4D4F" w:rsidRDefault="00EF67B1" w:rsidP="00EC21FC">
                  <w:pPr>
                    <w:pStyle w:val="NoSpacing"/>
                    <w:rPr>
                      <w:b/>
                    </w:rPr>
                  </w:pPr>
                  <w:r w:rsidRPr="006A4D4F">
                    <w:rPr>
                      <w:b/>
                    </w:rPr>
                    <w:t>Total Cost</w:t>
                  </w:r>
                </w:p>
              </w:tc>
              <w:tc>
                <w:tcPr>
                  <w:tcW w:w="1400" w:type="dxa"/>
                  <w:tcBorders>
                    <w:top w:val="nil"/>
                    <w:left w:val="nil"/>
                    <w:bottom w:val="single" w:sz="4" w:space="0" w:color="auto"/>
                    <w:right w:val="single" w:sz="4" w:space="0" w:color="auto"/>
                  </w:tcBorders>
                  <w:shd w:val="clear" w:color="000000" w:fill="FFFF00"/>
                  <w:noWrap/>
                  <w:vAlign w:val="bottom"/>
                  <w:hideMark/>
                </w:tcPr>
                <w:p w:rsidR="00EF67B1" w:rsidRPr="006A4D4F" w:rsidRDefault="00EF67B1" w:rsidP="00EC21FC">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4.2588</w:t>
                  </w:r>
                </w:p>
              </w:tc>
              <w:tc>
                <w:tcPr>
                  <w:tcW w:w="1575" w:type="dxa"/>
                  <w:tcBorders>
                    <w:top w:val="nil"/>
                    <w:left w:val="nil"/>
                    <w:bottom w:val="single" w:sz="4" w:space="0" w:color="auto"/>
                    <w:right w:val="single" w:sz="4" w:space="0" w:color="auto"/>
                  </w:tcBorders>
                  <w:shd w:val="clear" w:color="000000" w:fill="FFFF00"/>
                  <w:noWrap/>
                  <w:vAlign w:val="bottom"/>
                  <w:hideMark/>
                </w:tcPr>
                <w:p w:rsidR="00EF67B1" w:rsidRPr="006A4D4F" w:rsidRDefault="00EF67B1" w:rsidP="00EC21FC">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3.7532</w:t>
                  </w:r>
                  <w:r w:rsidRPr="006A4D4F">
                    <w:rPr>
                      <w:rFonts w:ascii="Calibri" w:eastAsia="Times New Roman" w:hAnsi="Calibri" w:cs="Times New Roman"/>
                      <w:b/>
                      <w:bCs/>
                      <w:color w:val="000000"/>
                    </w:rPr>
                    <w:t xml:space="preserve">                                        </w:t>
                  </w:r>
                </w:p>
              </w:tc>
            </w:tr>
          </w:tbl>
          <w:p w:rsidR="00EF67B1" w:rsidRDefault="00EF67B1" w:rsidP="00EC21FC">
            <w:pPr>
              <w:jc w:val="both"/>
              <w:rPr>
                <w:rFonts w:ascii="Arial" w:hAnsi="Arial" w:cs="Arial"/>
                <w:sz w:val="24"/>
                <w:szCs w:val="24"/>
              </w:rPr>
            </w:pPr>
          </w:p>
        </w:tc>
        <w:tc>
          <w:tcPr>
            <w:tcW w:w="4410" w:type="dxa"/>
          </w:tcPr>
          <w:p w:rsidR="00EF67B1" w:rsidRDefault="00EF67B1" w:rsidP="00EC21FC">
            <w:pPr>
              <w:jc w:val="both"/>
              <w:rPr>
                <w:rFonts w:ascii="Arial" w:hAnsi="Arial" w:cs="Arial"/>
                <w:sz w:val="24"/>
                <w:szCs w:val="24"/>
              </w:rPr>
            </w:pPr>
            <w:r>
              <w:rPr>
                <w:noProof/>
              </w:rPr>
              <w:drawing>
                <wp:inline distT="0" distB="0" distL="0" distR="0" wp14:anchorId="6306C770" wp14:editId="161DF6AC">
                  <wp:extent cx="2593340" cy="1638300"/>
                  <wp:effectExtent l="0" t="0" r="165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EF67B1" w:rsidRDefault="00EF67B1" w:rsidP="00564963">
      <w:pPr>
        <w:jc w:val="both"/>
        <w:rPr>
          <w:rFonts w:ascii="Arial" w:hAnsi="Arial" w:cs="Arial"/>
          <w:sz w:val="24"/>
          <w:szCs w:val="24"/>
          <w:u w:val="single"/>
        </w:rPr>
      </w:pPr>
    </w:p>
    <w:p w:rsidR="00925727" w:rsidRDefault="00EF67B1" w:rsidP="00564963">
      <w:pPr>
        <w:jc w:val="both"/>
        <w:rPr>
          <w:rFonts w:ascii="Arial" w:hAnsi="Arial" w:cs="Arial"/>
          <w:sz w:val="24"/>
          <w:szCs w:val="24"/>
          <w:u w:val="single"/>
        </w:rPr>
      </w:pPr>
      <w:r>
        <w:rPr>
          <w:noProof/>
        </w:rPr>
        <w:drawing>
          <wp:inline distT="0" distB="0" distL="0" distR="0" wp14:anchorId="4AA31190" wp14:editId="4186586F">
            <wp:extent cx="4791075" cy="26860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5727" w:rsidRDefault="00925727" w:rsidP="00564963">
      <w:pPr>
        <w:jc w:val="both"/>
        <w:rPr>
          <w:rFonts w:ascii="Arial" w:hAnsi="Arial" w:cs="Arial"/>
          <w:sz w:val="24"/>
          <w:szCs w:val="24"/>
          <w:u w:val="single"/>
        </w:rPr>
      </w:pPr>
    </w:p>
    <w:p w:rsidR="005D5126" w:rsidRPr="005D5126" w:rsidRDefault="005D5126" w:rsidP="00564963">
      <w:pPr>
        <w:jc w:val="both"/>
        <w:rPr>
          <w:rFonts w:ascii="Arial" w:hAnsi="Arial" w:cs="Arial"/>
          <w:sz w:val="24"/>
          <w:szCs w:val="24"/>
        </w:rPr>
      </w:pPr>
      <w:r>
        <w:rPr>
          <w:rFonts w:ascii="Arial" w:hAnsi="Arial" w:cs="Arial"/>
          <w:sz w:val="24"/>
          <w:szCs w:val="24"/>
        </w:rPr>
        <w:t>In the above scenario the dishwasher requested in the 12</w:t>
      </w:r>
      <w:r w:rsidRPr="005D5126">
        <w:rPr>
          <w:rFonts w:ascii="Arial" w:hAnsi="Arial" w:cs="Arial"/>
          <w:sz w:val="24"/>
          <w:szCs w:val="24"/>
          <w:vertAlign w:val="superscript"/>
        </w:rPr>
        <w:t>th</w:t>
      </w:r>
      <w:r>
        <w:rPr>
          <w:rFonts w:ascii="Arial" w:hAnsi="Arial" w:cs="Arial"/>
          <w:sz w:val="24"/>
          <w:szCs w:val="24"/>
        </w:rPr>
        <w:t xml:space="preserve"> hour for 3 hours which was not </w:t>
      </w:r>
      <w:proofErr w:type="gramStart"/>
      <w:r>
        <w:rPr>
          <w:rFonts w:ascii="Arial" w:hAnsi="Arial" w:cs="Arial"/>
          <w:sz w:val="24"/>
          <w:szCs w:val="24"/>
        </w:rPr>
        <w:t>scheduled</w:t>
      </w:r>
      <w:r w:rsidR="005F0339">
        <w:rPr>
          <w:rFonts w:ascii="Arial" w:hAnsi="Arial" w:cs="Arial"/>
          <w:sz w:val="24"/>
          <w:szCs w:val="24"/>
        </w:rPr>
        <w:t xml:space="preserve"> </w:t>
      </w:r>
      <w:r>
        <w:rPr>
          <w:rFonts w:ascii="Arial" w:hAnsi="Arial" w:cs="Arial"/>
          <w:sz w:val="24"/>
          <w:szCs w:val="24"/>
        </w:rPr>
        <w:t>,but</w:t>
      </w:r>
      <w:proofErr w:type="gramEnd"/>
      <w:r>
        <w:rPr>
          <w:rFonts w:ascii="Arial" w:hAnsi="Arial" w:cs="Arial"/>
          <w:sz w:val="24"/>
          <w:szCs w:val="24"/>
        </w:rPr>
        <w:t xml:space="preserve"> it was again requested in 17</w:t>
      </w:r>
      <w:r w:rsidRPr="005D5126">
        <w:rPr>
          <w:rFonts w:ascii="Arial" w:hAnsi="Arial" w:cs="Arial"/>
          <w:sz w:val="24"/>
          <w:szCs w:val="24"/>
          <w:vertAlign w:val="superscript"/>
        </w:rPr>
        <w:t>th</w:t>
      </w:r>
      <w:r>
        <w:rPr>
          <w:rFonts w:ascii="Arial" w:hAnsi="Arial" w:cs="Arial"/>
          <w:sz w:val="24"/>
          <w:szCs w:val="24"/>
        </w:rPr>
        <w:t xml:space="preserve"> hour for 6 hours which was scheduled in the 19</w:t>
      </w:r>
      <w:r w:rsidRPr="005D5126">
        <w:rPr>
          <w:rFonts w:ascii="Arial" w:hAnsi="Arial" w:cs="Arial"/>
          <w:sz w:val="24"/>
          <w:szCs w:val="24"/>
          <w:vertAlign w:val="superscript"/>
        </w:rPr>
        <w:t>th</w:t>
      </w:r>
      <w:r>
        <w:rPr>
          <w:rFonts w:ascii="Arial" w:hAnsi="Arial" w:cs="Arial"/>
          <w:sz w:val="24"/>
          <w:szCs w:val="24"/>
        </w:rPr>
        <w:t xml:space="preserve"> hour for 6 hours, giving us substantial savings of $ 0.5056. The request for clothes dryer was in the 6</w:t>
      </w:r>
      <w:r w:rsidRPr="005D5126">
        <w:rPr>
          <w:rFonts w:ascii="Arial" w:hAnsi="Arial" w:cs="Arial"/>
          <w:sz w:val="24"/>
          <w:szCs w:val="24"/>
          <w:vertAlign w:val="superscript"/>
        </w:rPr>
        <w:t>th</w:t>
      </w:r>
      <w:r>
        <w:rPr>
          <w:rFonts w:ascii="Arial" w:hAnsi="Arial" w:cs="Arial"/>
          <w:sz w:val="24"/>
          <w:szCs w:val="24"/>
        </w:rPr>
        <w:t xml:space="preserve"> hour for a duration of 2 hours which was also not rescheduled. The water heater which was requested in the 4</w:t>
      </w:r>
      <w:r w:rsidRPr="005D5126">
        <w:rPr>
          <w:rFonts w:ascii="Arial" w:hAnsi="Arial" w:cs="Arial"/>
          <w:sz w:val="24"/>
          <w:szCs w:val="24"/>
          <w:vertAlign w:val="superscript"/>
        </w:rPr>
        <w:t>th</w:t>
      </w:r>
      <w:r>
        <w:rPr>
          <w:rFonts w:ascii="Arial" w:hAnsi="Arial" w:cs="Arial"/>
          <w:sz w:val="24"/>
          <w:szCs w:val="24"/>
        </w:rPr>
        <w:t xml:space="preserve"> hour, 16</w:t>
      </w:r>
      <w:r w:rsidRPr="005D5126">
        <w:rPr>
          <w:rFonts w:ascii="Arial" w:hAnsi="Arial" w:cs="Arial"/>
          <w:sz w:val="24"/>
          <w:szCs w:val="24"/>
          <w:vertAlign w:val="superscript"/>
        </w:rPr>
        <w:t>th</w:t>
      </w:r>
      <w:r>
        <w:rPr>
          <w:rFonts w:ascii="Arial" w:hAnsi="Arial" w:cs="Arial"/>
          <w:sz w:val="24"/>
          <w:szCs w:val="24"/>
        </w:rPr>
        <w:t xml:space="preserve"> hour and 23</w:t>
      </w:r>
      <w:r w:rsidRPr="005D5126">
        <w:rPr>
          <w:rFonts w:ascii="Arial" w:hAnsi="Arial" w:cs="Arial"/>
          <w:sz w:val="24"/>
          <w:szCs w:val="24"/>
          <w:vertAlign w:val="superscript"/>
        </w:rPr>
        <w:t>rd</w:t>
      </w:r>
      <w:r>
        <w:rPr>
          <w:rFonts w:ascii="Arial" w:hAnsi="Arial" w:cs="Arial"/>
          <w:sz w:val="24"/>
          <w:szCs w:val="24"/>
        </w:rPr>
        <w:t xml:space="preserve"> hour and not </w:t>
      </w:r>
      <w:proofErr w:type="gramStart"/>
      <w:r>
        <w:rPr>
          <w:rFonts w:ascii="Arial" w:hAnsi="Arial" w:cs="Arial"/>
          <w:sz w:val="24"/>
          <w:szCs w:val="24"/>
        </w:rPr>
        <w:t>rescheduled .</w:t>
      </w:r>
      <w:proofErr w:type="gramEnd"/>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1213F4" w:rsidRDefault="001213F4" w:rsidP="00BD19B4">
      <w:pPr>
        <w:jc w:val="both"/>
        <w:rPr>
          <w:rFonts w:ascii="Arial" w:hAnsi="Arial" w:cs="Arial"/>
          <w:sz w:val="24"/>
          <w:szCs w:val="24"/>
          <w:u w:val="single"/>
        </w:rPr>
      </w:pPr>
    </w:p>
    <w:p w:rsidR="001213F4" w:rsidRDefault="001213F4" w:rsidP="00BD19B4">
      <w:pPr>
        <w:jc w:val="both"/>
        <w:rPr>
          <w:rFonts w:ascii="Arial" w:hAnsi="Arial" w:cs="Arial"/>
          <w:sz w:val="24"/>
          <w:szCs w:val="24"/>
          <w:u w:val="single"/>
        </w:rPr>
      </w:pPr>
    </w:p>
    <w:p w:rsidR="001213F4" w:rsidRDefault="001213F4" w:rsidP="00BD19B4">
      <w:pPr>
        <w:jc w:val="both"/>
        <w:rPr>
          <w:rFonts w:ascii="Arial" w:hAnsi="Arial" w:cs="Arial"/>
          <w:sz w:val="24"/>
          <w:szCs w:val="24"/>
          <w:u w:val="single"/>
        </w:rPr>
      </w:pPr>
    </w:p>
    <w:p w:rsidR="001213F4" w:rsidRDefault="001213F4" w:rsidP="00BD19B4">
      <w:pPr>
        <w:jc w:val="both"/>
        <w:rPr>
          <w:rFonts w:ascii="Arial" w:hAnsi="Arial" w:cs="Arial"/>
          <w:sz w:val="24"/>
          <w:szCs w:val="24"/>
          <w:u w:val="single"/>
        </w:rPr>
      </w:pPr>
    </w:p>
    <w:p w:rsidR="00BD19B4" w:rsidRDefault="00BD19B4" w:rsidP="00BD19B4">
      <w:pPr>
        <w:jc w:val="both"/>
        <w:rPr>
          <w:rFonts w:ascii="Arial" w:hAnsi="Arial" w:cs="Arial"/>
          <w:sz w:val="24"/>
          <w:szCs w:val="24"/>
          <w:u w:val="single"/>
        </w:rPr>
      </w:pPr>
      <w:r>
        <w:rPr>
          <w:rFonts w:ascii="Arial" w:hAnsi="Arial" w:cs="Arial"/>
          <w:sz w:val="24"/>
          <w:szCs w:val="24"/>
          <w:u w:val="single"/>
        </w:rPr>
        <w:t xml:space="preserve">Scheduling of appliances in a single home towards the </w:t>
      </w:r>
      <w:proofErr w:type="spellStart"/>
      <w:r>
        <w:rPr>
          <w:rFonts w:ascii="Arial" w:hAnsi="Arial" w:cs="Arial"/>
          <w:sz w:val="24"/>
          <w:szCs w:val="24"/>
          <w:u w:val="single"/>
        </w:rPr>
        <w:t>non peak</w:t>
      </w:r>
      <w:proofErr w:type="spellEnd"/>
      <w:r>
        <w:rPr>
          <w:rFonts w:ascii="Arial" w:hAnsi="Arial" w:cs="Arial"/>
          <w:sz w:val="24"/>
          <w:szCs w:val="24"/>
          <w:u w:val="single"/>
        </w:rPr>
        <w:t xml:space="preserve"> hours gives us optimum results .So the ideal time EMC should consider rescheduling the applia</w:t>
      </w:r>
      <w:r w:rsidR="00F13069">
        <w:rPr>
          <w:rFonts w:ascii="Arial" w:hAnsi="Arial" w:cs="Arial"/>
          <w:sz w:val="24"/>
          <w:szCs w:val="24"/>
          <w:u w:val="single"/>
        </w:rPr>
        <w:t xml:space="preserve">nce is </w:t>
      </w:r>
      <w:proofErr w:type="gramStart"/>
      <w:r w:rsidR="00F13069">
        <w:rPr>
          <w:rFonts w:ascii="Arial" w:hAnsi="Arial" w:cs="Arial"/>
          <w:sz w:val="24"/>
          <w:szCs w:val="24"/>
          <w:u w:val="single"/>
        </w:rPr>
        <w:t>in  the</w:t>
      </w:r>
      <w:proofErr w:type="gramEnd"/>
      <w:r w:rsidR="00F13069">
        <w:rPr>
          <w:rFonts w:ascii="Arial" w:hAnsi="Arial" w:cs="Arial"/>
          <w:sz w:val="24"/>
          <w:szCs w:val="24"/>
          <w:u w:val="single"/>
        </w:rPr>
        <w:t xml:space="preserve"> time period close to the </w:t>
      </w:r>
      <w:proofErr w:type="spellStart"/>
      <w:r w:rsidR="00F13069">
        <w:rPr>
          <w:rFonts w:ascii="Arial" w:hAnsi="Arial" w:cs="Arial"/>
          <w:sz w:val="24"/>
          <w:szCs w:val="24"/>
          <w:u w:val="single"/>
        </w:rPr>
        <w:t>non peak</w:t>
      </w:r>
      <w:proofErr w:type="spellEnd"/>
      <w:r w:rsidR="00F13069">
        <w:rPr>
          <w:rFonts w:ascii="Arial" w:hAnsi="Arial" w:cs="Arial"/>
          <w:sz w:val="24"/>
          <w:szCs w:val="24"/>
          <w:u w:val="single"/>
        </w:rPr>
        <w:t xml:space="preserve"> hours,20</w:t>
      </w:r>
      <w:r w:rsidR="00F13069" w:rsidRPr="00F13069">
        <w:rPr>
          <w:rFonts w:ascii="Arial" w:hAnsi="Arial" w:cs="Arial"/>
          <w:sz w:val="24"/>
          <w:szCs w:val="24"/>
          <w:u w:val="single"/>
          <w:vertAlign w:val="superscript"/>
        </w:rPr>
        <w:t>th</w:t>
      </w:r>
      <w:r w:rsidR="00F13069">
        <w:rPr>
          <w:rFonts w:ascii="Arial" w:hAnsi="Arial" w:cs="Arial"/>
          <w:sz w:val="24"/>
          <w:szCs w:val="24"/>
          <w:u w:val="single"/>
        </w:rPr>
        <w:t xml:space="preserve"> -22</w:t>
      </w:r>
      <w:r w:rsidR="00F13069" w:rsidRPr="00F13069">
        <w:rPr>
          <w:rFonts w:ascii="Arial" w:hAnsi="Arial" w:cs="Arial"/>
          <w:sz w:val="24"/>
          <w:szCs w:val="24"/>
          <w:u w:val="single"/>
          <w:vertAlign w:val="superscript"/>
        </w:rPr>
        <w:t>nd</w:t>
      </w:r>
      <w:r w:rsidR="00F13069">
        <w:rPr>
          <w:rFonts w:ascii="Arial" w:hAnsi="Arial" w:cs="Arial"/>
          <w:sz w:val="24"/>
          <w:szCs w:val="24"/>
          <w:u w:val="single"/>
        </w:rPr>
        <w:t xml:space="preserve"> hour </w:t>
      </w:r>
      <w:r>
        <w:rPr>
          <w:rFonts w:ascii="Arial" w:hAnsi="Arial" w:cs="Arial"/>
          <w:sz w:val="24"/>
          <w:szCs w:val="24"/>
          <w:u w:val="single"/>
        </w:rPr>
        <w:t xml:space="preserve"> and should delay the appliance for 3 periods maximum so that the delay cost incurred does not surpasses benefits of savings obtained on reduced power cost in </w:t>
      </w:r>
      <w:proofErr w:type="spellStart"/>
      <w:r>
        <w:rPr>
          <w:rFonts w:ascii="Arial" w:hAnsi="Arial" w:cs="Arial"/>
          <w:sz w:val="24"/>
          <w:szCs w:val="24"/>
          <w:u w:val="single"/>
        </w:rPr>
        <w:t>non peak</w:t>
      </w:r>
      <w:proofErr w:type="spellEnd"/>
      <w:r>
        <w:rPr>
          <w:rFonts w:ascii="Arial" w:hAnsi="Arial" w:cs="Arial"/>
          <w:sz w:val="24"/>
          <w:szCs w:val="24"/>
          <w:u w:val="single"/>
        </w:rPr>
        <w:t xml:space="preserve"> hours.</w:t>
      </w:r>
    </w:p>
    <w:p w:rsidR="00F13069" w:rsidRDefault="00F13069" w:rsidP="00BD19B4">
      <w:pPr>
        <w:jc w:val="both"/>
        <w:rPr>
          <w:rFonts w:ascii="Arial" w:hAnsi="Arial" w:cs="Arial"/>
          <w:sz w:val="24"/>
          <w:szCs w:val="24"/>
          <w:u w:val="single"/>
        </w:rPr>
      </w:pPr>
    </w:p>
    <w:p w:rsidR="00F13069" w:rsidRDefault="00F13069" w:rsidP="00BD19B4">
      <w:pPr>
        <w:jc w:val="both"/>
        <w:rPr>
          <w:rFonts w:ascii="Arial" w:hAnsi="Arial" w:cs="Arial"/>
          <w:sz w:val="24"/>
          <w:szCs w:val="24"/>
          <w:u w:val="single"/>
        </w:rPr>
      </w:pPr>
      <w:r w:rsidRPr="00F13069">
        <w:rPr>
          <w:rFonts w:ascii="Arial" w:hAnsi="Arial" w:cs="Arial"/>
          <w:noProof/>
          <w:sz w:val="24"/>
          <w:szCs w:val="24"/>
          <w:u w:val="single"/>
        </w:rPr>
        <w:drawing>
          <wp:inline distT="0" distB="0" distL="0" distR="0" wp14:anchorId="35B864F7" wp14:editId="513AFDFE">
            <wp:extent cx="4583980" cy="2933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889" cy="2936202"/>
                    </a:xfrm>
                    <a:prstGeom prst="rect">
                      <a:avLst/>
                    </a:prstGeom>
                  </pic:spPr>
                </pic:pic>
              </a:graphicData>
            </a:graphic>
          </wp:inline>
        </w:drawing>
      </w:r>
    </w:p>
    <w:p w:rsidR="00BD19B4" w:rsidRDefault="00BD19B4"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924D60" w:rsidRDefault="00924D60" w:rsidP="00BD19B4">
      <w:pPr>
        <w:jc w:val="both"/>
        <w:rPr>
          <w:rFonts w:ascii="Arial" w:hAnsi="Arial" w:cs="Arial"/>
          <w:sz w:val="24"/>
          <w:szCs w:val="24"/>
          <w:u w:val="single"/>
        </w:rPr>
      </w:pPr>
    </w:p>
    <w:p w:rsidR="00BD19B4" w:rsidRDefault="00924D60" w:rsidP="00BD19B4">
      <w:pPr>
        <w:jc w:val="both"/>
        <w:rPr>
          <w:rFonts w:ascii="Arial" w:hAnsi="Arial" w:cs="Arial"/>
          <w:sz w:val="24"/>
          <w:szCs w:val="24"/>
          <w:u w:val="single"/>
        </w:rPr>
      </w:pPr>
      <w:r>
        <w:rPr>
          <w:rFonts w:ascii="Arial" w:hAnsi="Arial" w:cs="Arial"/>
          <w:sz w:val="24"/>
          <w:szCs w:val="24"/>
          <w:u w:val="single"/>
        </w:rPr>
        <w:t xml:space="preserve">The Below Chart explains the benefit we get when we apply delay cost to time period approaching the </w:t>
      </w:r>
      <w:proofErr w:type="spellStart"/>
      <w:r>
        <w:rPr>
          <w:rFonts w:ascii="Arial" w:hAnsi="Arial" w:cs="Arial"/>
          <w:sz w:val="24"/>
          <w:szCs w:val="24"/>
          <w:u w:val="single"/>
        </w:rPr>
        <w:t>non peak</w:t>
      </w:r>
      <w:proofErr w:type="spellEnd"/>
      <w:r>
        <w:rPr>
          <w:rFonts w:ascii="Arial" w:hAnsi="Arial" w:cs="Arial"/>
          <w:sz w:val="24"/>
          <w:szCs w:val="24"/>
          <w:u w:val="single"/>
        </w:rPr>
        <w:t xml:space="preserve"> </w:t>
      </w:r>
      <w:proofErr w:type="gramStart"/>
      <w:r>
        <w:rPr>
          <w:rFonts w:ascii="Arial" w:hAnsi="Arial" w:cs="Arial"/>
          <w:sz w:val="24"/>
          <w:szCs w:val="24"/>
          <w:u w:val="single"/>
        </w:rPr>
        <w:t>hours</w:t>
      </w:r>
      <w:proofErr w:type="gramEnd"/>
      <w:r>
        <w:rPr>
          <w:rFonts w:ascii="Arial" w:hAnsi="Arial" w:cs="Arial"/>
          <w:sz w:val="24"/>
          <w:szCs w:val="24"/>
          <w:u w:val="single"/>
        </w:rPr>
        <w:t xml:space="preserve"> .The ideal time period to reschedule appliance would be for requests between 20</w:t>
      </w:r>
      <w:r w:rsidRPr="00924D60">
        <w:rPr>
          <w:rFonts w:ascii="Arial" w:hAnsi="Arial" w:cs="Arial"/>
          <w:sz w:val="24"/>
          <w:szCs w:val="24"/>
          <w:u w:val="single"/>
          <w:vertAlign w:val="superscript"/>
        </w:rPr>
        <w:t>th</w:t>
      </w:r>
      <w:r>
        <w:rPr>
          <w:rFonts w:ascii="Arial" w:hAnsi="Arial" w:cs="Arial"/>
          <w:sz w:val="24"/>
          <w:szCs w:val="24"/>
          <w:u w:val="single"/>
        </w:rPr>
        <w:t>-22</w:t>
      </w:r>
      <w:r w:rsidRPr="00924D60">
        <w:rPr>
          <w:rFonts w:ascii="Arial" w:hAnsi="Arial" w:cs="Arial"/>
          <w:sz w:val="24"/>
          <w:szCs w:val="24"/>
          <w:u w:val="single"/>
          <w:vertAlign w:val="superscript"/>
        </w:rPr>
        <w:t>nd</w:t>
      </w:r>
      <w:r>
        <w:rPr>
          <w:rFonts w:ascii="Arial" w:hAnsi="Arial" w:cs="Arial"/>
          <w:sz w:val="24"/>
          <w:szCs w:val="24"/>
          <w:u w:val="single"/>
        </w:rPr>
        <w:t xml:space="preserve"> hour with a maximum delay of 3 hours.</w:t>
      </w:r>
    </w:p>
    <w:p w:rsidR="00925727" w:rsidRDefault="00925727" w:rsidP="00564963">
      <w:pPr>
        <w:jc w:val="both"/>
        <w:rPr>
          <w:rFonts w:ascii="Arial" w:hAnsi="Arial" w:cs="Arial"/>
          <w:sz w:val="24"/>
          <w:szCs w:val="24"/>
          <w:u w:val="single"/>
        </w:rPr>
      </w:pPr>
    </w:p>
    <w:p w:rsidR="00925727" w:rsidRDefault="00924D60" w:rsidP="00564963">
      <w:pPr>
        <w:jc w:val="both"/>
        <w:rPr>
          <w:rFonts w:ascii="Arial" w:hAnsi="Arial" w:cs="Arial"/>
          <w:sz w:val="24"/>
          <w:szCs w:val="24"/>
          <w:u w:val="single"/>
        </w:rPr>
      </w:pPr>
      <w:r w:rsidRPr="00924D60">
        <w:rPr>
          <w:rFonts w:ascii="Arial" w:hAnsi="Arial" w:cs="Arial"/>
          <w:noProof/>
          <w:sz w:val="24"/>
          <w:szCs w:val="24"/>
          <w:u w:val="single"/>
        </w:rPr>
        <w:drawing>
          <wp:inline distT="0" distB="0" distL="0" distR="0" wp14:anchorId="225394DE" wp14:editId="2E54429A">
            <wp:extent cx="4584589" cy="2755631"/>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589" cy="2755631"/>
                    </a:xfrm>
                    <a:prstGeom prst="rect">
                      <a:avLst/>
                    </a:prstGeom>
                  </pic:spPr>
                </pic:pic>
              </a:graphicData>
            </a:graphic>
          </wp:inline>
        </w:drawing>
      </w: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83415D" w:rsidRDefault="0083415D"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925727" w:rsidRDefault="00925727" w:rsidP="00564963">
      <w:pPr>
        <w:jc w:val="both"/>
        <w:rPr>
          <w:rFonts w:ascii="Arial" w:hAnsi="Arial" w:cs="Arial"/>
          <w:sz w:val="24"/>
          <w:szCs w:val="24"/>
          <w:u w:val="single"/>
        </w:rPr>
      </w:pPr>
    </w:p>
    <w:p w:rsidR="0003311E" w:rsidRDefault="0003311E" w:rsidP="00564963">
      <w:pPr>
        <w:jc w:val="both"/>
        <w:rPr>
          <w:rFonts w:ascii="Arial" w:hAnsi="Arial" w:cs="Arial"/>
          <w:sz w:val="24"/>
          <w:szCs w:val="24"/>
          <w:u w:val="single"/>
        </w:rPr>
      </w:pPr>
    </w:p>
    <w:p w:rsidR="004B6E63" w:rsidRDefault="004B6E63" w:rsidP="00564963">
      <w:pPr>
        <w:jc w:val="both"/>
        <w:rPr>
          <w:rFonts w:ascii="Arial" w:hAnsi="Arial" w:cs="Arial"/>
          <w:sz w:val="24"/>
          <w:szCs w:val="24"/>
          <w:u w:val="single"/>
        </w:rPr>
      </w:pPr>
    </w:p>
    <w:p w:rsidR="004B6E63" w:rsidRPr="0003311E" w:rsidRDefault="004B6E63" w:rsidP="00564963">
      <w:pPr>
        <w:jc w:val="both"/>
        <w:rPr>
          <w:rFonts w:ascii="Arial" w:hAnsi="Arial" w:cs="Arial"/>
          <w:sz w:val="24"/>
          <w:szCs w:val="24"/>
          <w:u w:val="single"/>
        </w:rPr>
      </w:pPr>
    </w:p>
    <w:p w:rsidR="0083415D" w:rsidRDefault="0083415D"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EE182F" w:rsidRDefault="00EE182F" w:rsidP="00564963">
      <w:pPr>
        <w:jc w:val="both"/>
        <w:rPr>
          <w:rFonts w:ascii="Arial" w:hAnsi="Arial" w:cs="Arial"/>
          <w:sz w:val="24"/>
          <w:szCs w:val="24"/>
        </w:rPr>
      </w:pPr>
    </w:p>
    <w:p w:rsidR="007C7E3B" w:rsidRDefault="007C7E3B" w:rsidP="00564963">
      <w:pPr>
        <w:jc w:val="both"/>
        <w:rPr>
          <w:rFonts w:ascii="Arial" w:hAnsi="Arial" w:cs="Arial"/>
          <w:sz w:val="24"/>
          <w:szCs w:val="24"/>
        </w:rPr>
      </w:pPr>
    </w:p>
    <w:p w:rsidR="007C7E3B" w:rsidRDefault="007C7E3B" w:rsidP="00564963">
      <w:pPr>
        <w:jc w:val="both"/>
        <w:rPr>
          <w:rFonts w:ascii="Arial" w:hAnsi="Arial" w:cs="Arial"/>
          <w:sz w:val="24"/>
          <w:szCs w:val="24"/>
        </w:rPr>
      </w:pPr>
    </w:p>
    <w:p w:rsidR="00D433E4" w:rsidRPr="003E4406" w:rsidRDefault="00D433E4" w:rsidP="00564963">
      <w:pPr>
        <w:jc w:val="both"/>
        <w:rPr>
          <w:rFonts w:ascii="Arial" w:hAnsi="Arial" w:cs="Arial"/>
          <w:sz w:val="24"/>
          <w:szCs w:val="24"/>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Default="003E4406" w:rsidP="00564963">
      <w:pPr>
        <w:jc w:val="both"/>
        <w:rPr>
          <w:rFonts w:ascii="Arial" w:hAnsi="Arial" w:cs="Arial"/>
          <w:b/>
          <w:sz w:val="24"/>
          <w:szCs w:val="24"/>
          <w:u w:val="single"/>
        </w:rPr>
      </w:pPr>
    </w:p>
    <w:p w:rsidR="003E4406" w:rsidRPr="006D64CE" w:rsidRDefault="003E4406" w:rsidP="00564963">
      <w:pPr>
        <w:jc w:val="both"/>
        <w:rPr>
          <w:rFonts w:ascii="Arial" w:hAnsi="Arial" w:cs="Arial"/>
          <w:b/>
          <w:sz w:val="24"/>
          <w:szCs w:val="24"/>
          <w:u w:val="single"/>
        </w:rPr>
      </w:pPr>
    </w:p>
    <w:p w:rsidR="007F3A0A" w:rsidRDefault="007F3A0A" w:rsidP="00564963">
      <w:pPr>
        <w:jc w:val="both"/>
        <w:rPr>
          <w:rFonts w:ascii="Arial" w:hAnsi="Arial" w:cs="Arial"/>
          <w:sz w:val="24"/>
          <w:szCs w:val="24"/>
        </w:rPr>
      </w:pPr>
      <w:r>
        <w:rPr>
          <w:rFonts w:ascii="Arial" w:hAnsi="Arial" w:cs="Arial"/>
          <w:sz w:val="24"/>
          <w:szCs w:val="24"/>
        </w:rPr>
        <w:t>The Energy optimization study takes into account 15 households and 3 appliances in each household which does not need immediate power consumption when requested .So the 3 appliances considered for scheduling are dish washer , water heater and clothes drye</w:t>
      </w:r>
      <w:r w:rsidR="006D64CE">
        <w:rPr>
          <w:rFonts w:ascii="Arial" w:hAnsi="Arial" w:cs="Arial"/>
          <w:sz w:val="24"/>
          <w:szCs w:val="24"/>
        </w:rPr>
        <w:t>r which can be scheduled in the off peak hours when prices are reduced .</w:t>
      </w:r>
    </w:p>
    <w:p w:rsidR="006D64CE" w:rsidDel="00A4555A" w:rsidRDefault="006D64CE" w:rsidP="00564963">
      <w:pPr>
        <w:jc w:val="both"/>
        <w:rPr>
          <w:del w:id="2" w:author="Pathak,Divya" w:date="2015-03-18T00:12:00Z"/>
          <w:rFonts w:ascii="Arial" w:hAnsi="Arial" w:cs="Arial"/>
          <w:sz w:val="24"/>
          <w:szCs w:val="24"/>
        </w:rPr>
      </w:pPr>
      <w:del w:id="3" w:author="Pathak,Divya" w:date="2015-03-18T00:12:00Z">
        <w:r w:rsidDel="00A4555A">
          <w:rPr>
            <w:rFonts w:ascii="Arial" w:hAnsi="Arial" w:cs="Arial"/>
            <w:sz w:val="24"/>
            <w:szCs w:val="24"/>
          </w:rPr>
          <w:delText xml:space="preserve">An Appliance like lamp which cannot be scheduled due to its necessity is excluded from our case study. </w:delText>
        </w:r>
      </w:del>
    </w:p>
    <w:p w:rsidR="00DF3463" w:rsidDel="00A4555A" w:rsidRDefault="00DF3463" w:rsidP="00564963">
      <w:pPr>
        <w:jc w:val="both"/>
        <w:rPr>
          <w:del w:id="4" w:author="Pathak,Divya" w:date="2015-03-18T00:12:00Z"/>
          <w:rFonts w:ascii="Arial" w:hAnsi="Arial" w:cs="Arial"/>
          <w:sz w:val="24"/>
          <w:szCs w:val="24"/>
        </w:rPr>
      </w:pPr>
      <w:r>
        <w:rPr>
          <w:rFonts w:ascii="Arial" w:hAnsi="Arial" w:cs="Arial"/>
          <w:sz w:val="24"/>
          <w:szCs w:val="24"/>
        </w:rPr>
        <w:t xml:space="preserve">We have worked on the range of possible outcomes and the probabilities they will occur for any choice of action </w:t>
      </w:r>
      <w:del w:id="5" w:author="Pathak,Divya" w:date="2015-03-18T00:12:00Z">
        <w:r w:rsidDel="00A4555A">
          <w:rPr>
            <w:rFonts w:ascii="Arial" w:hAnsi="Arial" w:cs="Arial"/>
            <w:sz w:val="24"/>
            <w:szCs w:val="24"/>
          </w:rPr>
          <w:delText>using Monte Carlo Simulation which is a computerized mathematical technique that allows people to account for risk in quantitative analysis and decision making by approximating the probabilities of a specific outcome.</w:delText>
        </w:r>
      </w:del>
    </w:p>
    <w:p w:rsidR="00DF3463" w:rsidRDefault="00DF3463" w:rsidP="00564963">
      <w:pPr>
        <w:jc w:val="both"/>
        <w:rPr>
          <w:rFonts w:ascii="Arial" w:hAnsi="Arial" w:cs="Arial"/>
          <w:sz w:val="24"/>
          <w:szCs w:val="24"/>
        </w:rPr>
      </w:pPr>
      <w:del w:id="6" w:author="Pathak,Divya" w:date="2015-03-18T00:12:00Z">
        <w:r w:rsidDel="00A4555A">
          <w:rPr>
            <w:rFonts w:ascii="Arial" w:hAnsi="Arial" w:cs="Arial"/>
            <w:sz w:val="24"/>
            <w:szCs w:val="24"/>
          </w:rPr>
          <w:lastRenderedPageBreak/>
          <w:delText>Since we don’t have an exact data on which time period in a day for a specific home the appliance will be requested but have the probability of the equipment being on to off and the probability on an equipment being off to on, t</w:delText>
        </w:r>
      </w:del>
      <w:ins w:id="7" w:author="Pathak,Divya" w:date="2015-03-18T00:12:00Z">
        <w:r w:rsidR="00A4555A">
          <w:rPr>
            <w:rFonts w:ascii="Arial" w:hAnsi="Arial" w:cs="Arial"/>
            <w:sz w:val="24"/>
            <w:szCs w:val="24"/>
          </w:rPr>
          <w:t>T</w:t>
        </w:r>
      </w:ins>
      <w:bookmarkStart w:id="8" w:name="_GoBack"/>
      <w:bookmarkEnd w:id="8"/>
      <w:r>
        <w:rPr>
          <w:rFonts w:ascii="Arial" w:hAnsi="Arial" w:cs="Arial"/>
          <w:sz w:val="24"/>
          <w:szCs w:val="24"/>
        </w:rPr>
        <w:t>he optimum results are based on various simulati</w:t>
      </w:r>
      <w:r w:rsidR="003E4406">
        <w:rPr>
          <w:rFonts w:ascii="Arial" w:hAnsi="Arial" w:cs="Arial"/>
          <w:sz w:val="24"/>
          <w:szCs w:val="24"/>
        </w:rPr>
        <w:t xml:space="preserve">ons carried out by generating various random scenarios of an appliance being on or off in a specific home </w:t>
      </w:r>
      <w:r>
        <w:rPr>
          <w:rFonts w:ascii="Arial" w:hAnsi="Arial" w:cs="Arial"/>
          <w:sz w:val="24"/>
          <w:szCs w:val="24"/>
        </w:rPr>
        <w:t xml:space="preserve"> </w:t>
      </w:r>
    </w:p>
    <w:p w:rsidR="00DF3463" w:rsidRDefault="00DF3463" w:rsidP="00564963">
      <w:pPr>
        <w:jc w:val="both"/>
        <w:rPr>
          <w:rFonts w:ascii="Arial" w:hAnsi="Arial" w:cs="Arial"/>
          <w:sz w:val="24"/>
          <w:szCs w:val="24"/>
        </w:rPr>
      </w:pPr>
    </w:p>
    <w:p w:rsidR="00603B06" w:rsidRDefault="00603B06" w:rsidP="00564963">
      <w:pPr>
        <w:jc w:val="both"/>
      </w:pPr>
    </w:p>
    <w:p w:rsidR="004E26D7" w:rsidRDefault="004E26D7" w:rsidP="00564963">
      <w:pPr>
        <w:jc w:val="both"/>
      </w:pPr>
    </w:p>
    <w:p w:rsidR="004E26D7" w:rsidRDefault="004E26D7" w:rsidP="00564963">
      <w:pPr>
        <w:jc w:val="both"/>
      </w:pPr>
    </w:p>
    <w:p w:rsidR="004E26D7" w:rsidRDefault="004E26D7" w:rsidP="00564963">
      <w:pPr>
        <w:jc w:val="both"/>
      </w:pPr>
    </w:p>
    <w:p w:rsidR="004E26D7" w:rsidRDefault="004E26D7" w:rsidP="00564963">
      <w:pPr>
        <w:jc w:val="both"/>
      </w:pPr>
      <w:r>
        <w:t>.</w:t>
      </w:r>
    </w:p>
    <w:p w:rsidR="00C675F5" w:rsidRDefault="004E26D7" w:rsidP="00564963">
      <w:pPr>
        <w:jc w:val="both"/>
      </w:pPr>
      <w:r>
        <w:t xml:space="preserve"> </w:t>
      </w:r>
    </w:p>
    <w:p w:rsidR="00C675F5" w:rsidRDefault="00C675F5" w:rsidP="00564963">
      <w:pPr>
        <w:jc w:val="both"/>
      </w:pPr>
    </w:p>
    <w:p w:rsidR="00C675F5" w:rsidRDefault="00C675F5" w:rsidP="00564963">
      <w:pPr>
        <w:jc w:val="both"/>
      </w:pPr>
    </w:p>
    <w:p w:rsidR="00722972" w:rsidRDefault="00722972" w:rsidP="00564963">
      <w:pPr>
        <w:jc w:val="both"/>
      </w:pPr>
    </w:p>
    <w:p w:rsidR="00722972" w:rsidRDefault="00722972" w:rsidP="00564963">
      <w:pPr>
        <w:jc w:val="both"/>
      </w:pPr>
    </w:p>
    <w:p w:rsidR="00722972" w:rsidRDefault="00722972" w:rsidP="00564963">
      <w:pPr>
        <w:jc w:val="both"/>
      </w:pPr>
    </w:p>
    <w:p w:rsidR="00722972" w:rsidRDefault="00722972" w:rsidP="00564963">
      <w:pPr>
        <w:jc w:val="both"/>
      </w:pPr>
    </w:p>
    <w:p w:rsidR="00722972" w:rsidRDefault="00722972" w:rsidP="00564963">
      <w:pPr>
        <w:jc w:val="both"/>
      </w:pPr>
    </w:p>
    <w:p w:rsidR="00722972" w:rsidRDefault="00722972" w:rsidP="00564963">
      <w:pPr>
        <w:jc w:val="both"/>
      </w:pPr>
    </w:p>
    <w:p w:rsidR="00722972" w:rsidRDefault="00722972" w:rsidP="00564963">
      <w:pPr>
        <w:jc w:val="both"/>
      </w:pPr>
    </w:p>
    <w:p w:rsidR="00564963" w:rsidRDefault="00564963" w:rsidP="00564963">
      <w:pPr>
        <w:pStyle w:val="ListParagraph"/>
        <w:jc w:val="both"/>
      </w:pPr>
    </w:p>
    <w:p w:rsidR="00564963" w:rsidRDefault="00564963" w:rsidP="00F50F9F">
      <w:pPr>
        <w:jc w:val="both"/>
      </w:pPr>
    </w:p>
    <w:p w:rsidR="00564963" w:rsidRDefault="00564963" w:rsidP="00F50F9F">
      <w:pPr>
        <w:jc w:val="both"/>
      </w:pPr>
    </w:p>
    <w:p w:rsidR="00F50F9F" w:rsidRDefault="00F50F9F" w:rsidP="00F50F9F">
      <w:pPr>
        <w:jc w:val="both"/>
      </w:pPr>
    </w:p>
    <w:p w:rsidR="00F50F9F" w:rsidRDefault="00F50F9F" w:rsidP="00F50F9F">
      <w:pPr>
        <w:jc w:val="both"/>
      </w:pPr>
    </w:p>
    <w:p w:rsidR="00F50F9F" w:rsidRDefault="00F50F9F"/>
    <w:sectPr w:rsidR="00F50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539" w:rsidRDefault="004C1539" w:rsidP="0003311E">
      <w:pPr>
        <w:spacing w:after="0" w:line="240" w:lineRule="auto"/>
      </w:pPr>
      <w:r>
        <w:separator/>
      </w:r>
    </w:p>
  </w:endnote>
  <w:endnote w:type="continuationSeparator" w:id="0">
    <w:p w:rsidR="004C1539" w:rsidRDefault="004C1539" w:rsidP="0003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539" w:rsidRDefault="004C1539" w:rsidP="0003311E">
      <w:pPr>
        <w:spacing w:after="0" w:line="240" w:lineRule="auto"/>
      </w:pPr>
      <w:r>
        <w:separator/>
      </w:r>
    </w:p>
  </w:footnote>
  <w:footnote w:type="continuationSeparator" w:id="0">
    <w:p w:rsidR="004C1539" w:rsidRDefault="004C1539" w:rsidP="00033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3620"/>
    <w:multiLevelType w:val="hybridMultilevel"/>
    <w:tmpl w:val="0AEC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3F3"/>
    <w:rsid w:val="0003311E"/>
    <w:rsid w:val="000A6617"/>
    <w:rsid w:val="001213F4"/>
    <w:rsid w:val="001A37FE"/>
    <w:rsid w:val="001B5EA8"/>
    <w:rsid w:val="001E76DA"/>
    <w:rsid w:val="001F39E3"/>
    <w:rsid w:val="002032EA"/>
    <w:rsid w:val="002655E4"/>
    <w:rsid w:val="002D004B"/>
    <w:rsid w:val="002E3DFC"/>
    <w:rsid w:val="002E6F90"/>
    <w:rsid w:val="00327CF6"/>
    <w:rsid w:val="00332AC5"/>
    <w:rsid w:val="00360FC9"/>
    <w:rsid w:val="00377163"/>
    <w:rsid w:val="003B5F63"/>
    <w:rsid w:val="003C08CD"/>
    <w:rsid w:val="003D171C"/>
    <w:rsid w:val="003E4406"/>
    <w:rsid w:val="003E62AD"/>
    <w:rsid w:val="004016DC"/>
    <w:rsid w:val="00421CAF"/>
    <w:rsid w:val="00445894"/>
    <w:rsid w:val="00461229"/>
    <w:rsid w:val="00487981"/>
    <w:rsid w:val="004B15B4"/>
    <w:rsid w:val="004B439C"/>
    <w:rsid w:val="004B6E63"/>
    <w:rsid w:val="004C1539"/>
    <w:rsid w:val="004D05D5"/>
    <w:rsid w:val="004D5FCC"/>
    <w:rsid w:val="004E26D7"/>
    <w:rsid w:val="004E7C2A"/>
    <w:rsid w:val="00503584"/>
    <w:rsid w:val="00524CD0"/>
    <w:rsid w:val="0053536B"/>
    <w:rsid w:val="005401A6"/>
    <w:rsid w:val="00545E85"/>
    <w:rsid w:val="00554E35"/>
    <w:rsid w:val="00560456"/>
    <w:rsid w:val="00564963"/>
    <w:rsid w:val="00585A74"/>
    <w:rsid w:val="005A10DE"/>
    <w:rsid w:val="005C5B28"/>
    <w:rsid w:val="005D5126"/>
    <w:rsid w:val="005F0339"/>
    <w:rsid w:val="005F3791"/>
    <w:rsid w:val="00603B06"/>
    <w:rsid w:val="0063728A"/>
    <w:rsid w:val="006403BD"/>
    <w:rsid w:val="0066048A"/>
    <w:rsid w:val="006651A6"/>
    <w:rsid w:val="006A4D4F"/>
    <w:rsid w:val="006D64CE"/>
    <w:rsid w:val="006F5C5E"/>
    <w:rsid w:val="00722595"/>
    <w:rsid w:val="0072283D"/>
    <w:rsid w:val="00722972"/>
    <w:rsid w:val="00727B9E"/>
    <w:rsid w:val="00750BB1"/>
    <w:rsid w:val="007721DD"/>
    <w:rsid w:val="0078417D"/>
    <w:rsid w:val="007B7753"/>
    <w:rsid w:val="007C4DDB"/>
    <w:rsid w:val="007C6E0D"/>
    <w:rsid w:val="007C7E3B"/>
    <w:rsid w:val="007F3A0A"/>
    <w:rsid w:val="007F5FD2"/>
    <w:rsid w:val="007F6EB9"/>
    <w:rsid w:val="00817F0B"/>
    <w:rsid w:val="0083415D"/>
    <w:rsid w:val="00863966"/>
    <w:rsid w:val="00897A98"/>
    <w:rsid w:val="008B0F59"/>
    <w:rsid w:val="008D29E7"/>
    <w:rsid w:val="008F2B2C"/>
    <w:rsid w:val="00905804"/>
    <w:rsid w:val="00906138"/>
    <w:rsid w:val="00924D60"/>
    <w:rsid w:val="00925727"/>
    <w:rsid w:val="00946F99"/>
    <w:rsid w:val="009535A2"/>
    <w:rsid w:val="009A70D5"/>
    <w:rsid w:val="009B13DB"/>
    <w:rsid w:val="009C2E0B"/>
    <w:rsid w:val="009E30A9"/>
    <w:rsid w:val="009F0384"/>
    <w:rsid w:val="00A142B8"/>
    <w:rsid w:val="00A4555A"/>
    <w:rsid w:val="00A54A12"/>
    <w:rsid w:val="00A85C0B"/>
    <w:rsid w:val="00AB0AF3"/>
    <w:rsid w:val="00AC016D"/>
    <w:rsid w:val="00AC6668"/>
    <w:rsid w:val="00AC6945"/>
    <w:rsid w:val="00B303BC"/>
    <w:rsid w:val="00B35B88"/>
    <w:rsid w:val="00B44A86"/>
    <w:rsid w:val="00B71387"/>
    <w:rsid w:val="00B94A49"/>
    <w:rsid w:val="00BA16C0"/>
    <w:rsid w:val="00BA690D"/>
    <w:rsid w:val="00BB35C9"/>
    <w:rsid w:val="00BB7355"/>
    <w:rsid w:val="00BD19B4"/>
    <w:rsid w:val="00C01EF6"/>
    <w:rsid w:val="00C02FCA"/>
    <w:rsid w:val="00C42772"/>
    <w:rsid w:val="00C675F5"/>
    <w:rsid w:val="00C723F3"/>
    <w:rsid w:val="00C77726"/>
    <w:rsid w:val="00C80FA7"/>
    <w:rsid w:val="00C87FD0"/>
    <w:rsid w:val="00C94227"/>
    <w:rsid w:val="00CC5328"/>
    <w:rsid w:val="00D01E80"/>
    <w:rsid w:val="00D053FD"/>
    <w:rsid w:val="00D10350"/>
    <w:rsid w:val="00D104BE"/>
    <w:rsid w:val="00D119A1"/>
    <w:rsid w:val="00D27FB7"/>
    <w:rsid w:val="00D4015B"/>
    <w:rsid w:val="00D433E4"/>
    <w:rsid w:val="00D50B0A"/>
    <w:rsid w:val="00D740A3"/>
    <w:rsid w:val="00DB6BE8"/>
    <w:rsid w:val="00DF3463"/>
    <w:rsid w:val="00DF5D80"/>
    <w:rsid w:val="00DF730F"/>
    <w:rsid w:val="00E04E55"/>
    <w:rsid w:val="00E0594A"/>
    <w:rsid w:val="00E12900"/>
    <w:rsid w:val="00E15432"/>
    <w:rsid w:val="00E34598"/>
    <w:rsid w:val="00E407E8"/>
    <w:rsid w:val="00E5344B"/>
    <w:rsid w:val="00E72FD2"/>
    <w:rsid w:val="00E749D1"/>
    <w:rsid w:val="00E82CAE"/>
    <w:rsid w:val="00EE182F"/>
    <w:rsid w:val="00EF67B1"/>
    <w:rsid w:val="00F13069"/>
    <w:rsid w:val="00F50F9F"/>
    <w:rsid w:val="00F57159"/>
    <w:rsid w:val="00FC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63"/>
    <w:pPr>
      <w:ind w:left="720"/>
      <w:contextualSpacing/>
    </w:pPr>
  </w:style>
  <w:style w:type="table" w:styleId="TableGrid">
    <w:name w:val="Table Grid"/>
    <w:basedOn w:val="TableNormal"/>
    <w:uiPriority w:val="39"/>
    <w:rsid w:val="0003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1E"/>
  </w:style>
  <w:style w:type="paragraph" w:styleId="Footer">
    <w:name w:val="footer"/>
    <w:basedOn w:val="Normal"/>
    <w:link w:val="FooterChar"/>
    <w:uiPriority w:val="99"/>
    <w:unhideWhenUsed/>
    <w:rsid w:val="0003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1E"/>
  </w:style>
  <w:style w:type="paragraph" w:styleId="NoSpacing">
    <w:name w:val="No Spacing"/>
    <w:uiPriority w:val="1"/>
    <w:qFormat/>
    <w:rsid w:val="006A4D4F"/>
    <w:pPr>
      <w:spacing w:after="0" w:line="240" w:lineRule="auto"/>
    </w:pPr>
  </w:style>
  <w:style w:type="paragraph" w:styleId="BalloonText">
    <w:name w:val="Balloon Text"/>
    <w:basedOn w:val="Normal"/>
    <w:link w:val="BalloonTextChar"/>
    <w:uiPriority w:val="99"/>
    <w:semiHidden/>
    <w:unhideWhenUsed/>
    <w:rsid w:val="00A4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5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63"/>
    <w:pPr>
      <w:ind w:left="720"/>
      <w:contextualSpacing/>
    </w:pPr>
  </w:style>
  <w:style w:type="table" w:styleId="TableGrid">
    <w:name w:val="Table Grid"/>
    <w:basedOn w:val="TableNormal"/>
    <w:uiPriority w:val="39"/>
    <w:rsid w:val="0003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1E"/>
  </w:style>
  <w:style w:type="paragraph" w:styleId="Footer">
    <w:name w:val="footer"/>
    <w:basedOn w:val="Normal"/>
    <w:link w:val="FooterChar"/>
    <w:uiPriority w:val="99"/>
    <w:unhideWhenUsed/>
    <w:rsid w:val="0003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1E"/>
  </w:style>
  <w:style w:type="paragraph" w:styleId="NoSpacing">
    <w:name w:val="No Spacing"/>
    <w:uiPriority w:val="1"/>
    <w:qFormat/>
    <w:rsid w:val="006A4D4F"/>
    <w:pPr>
      <w:spacing w:after="0" w:line="240" w:lineRule="auto"/>
    </w:pPr>
  </w:style>
  <w:style w:type="paragraph" w:styleId="BalloonText">
    <w:name w:val="Balloon Text"/>
    <w:basedOn w:val="Normal"/>
    <w:link w:val="BalloonTextChar"/>
    <w:uiPriority w:val="99"/>
    <w:semiHidden/>
    <w:unhideWhenUsed/>
    <w:rsid w:val="00A4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1279">
      <w:bodyDiv w:val="1"/>
      <w:marLeft w:val="0"/>
      <w:marRight w:val="0"/>
      <w:marTop w:val="0"/>
      <w:marBottom w:val="0"/>
      <w:divBdr>
        <w:top w:val="none" w:sz="0" w:space="0" w:color="auto"/>
        <w:left w:val="none" w:sz="0" w:space="0" w:color="auto"/>
        <w:bottom w:val="none" w:sz="0" w:space="0" w:color="auto"/>
        <w:right w:val="none" w:sz="0" w:space="0" w:color="auto"/>
      </w:divBdr>
    </w:div>
    <w:div w:id="151139590">
      <w:bodyDiv w:val="1"/>
      <w:marLeft w:val="0"/>
      <w:marRight w:val="0"/>
      <w:marTop w:val="0"/>
      <w:marBottom w:val="0"/>
      <w:divBdr>
        <w:top w:val="none" w:sz="0" w:space="0" w:color="auto"/>
        <w:left w:val="none" w:sz="0" w:space="0" w:color="auto"/>
        <w:bottom w:val="none" w:sz="0" w:space="0" w:color="auto"/>
        <w:right w:val="none" w:sz="0" w:space="0" w:color="auto"/>
      </w:divBdr>
    </w:div>
    <w:div w:id="215314283">
      <w:bodyDiv w:val="1"/>
      <w:marLeft w:val="0"/>
      <w:marRight w:val="0"/>
      <w:marTop w:val="0"/>
      <w:marBottom w:val="0"/>
      <w:divBdr>
        <w:top w:val="none" w:sz="0" w:space="0" w:color="auto"/>
        <w:left w:val="none" w:sz="0" w:space="0" w:color="auto"/>
        <w:bottom w:val="none" w:sz="0" w:space="0" w:color="auto"/>
        <w:right w:val="none" w:sz="0" w:space="0" w:color="auto"/>
      </w:divBdr>
    </w:div>
    <w:div w:id="468397147">
      <w:bodyDiv w:val="1"/>
      <w:marLeft w:val="0"/>
      <w:marRight w:val="0"/>
      <w:marTop w:val="0"/>
      <w:marBottom w:val="0"/>
      <w:divBdr>
        <w:top w:val="none" w:sz="0" w:space="0" w:color="auto"/>
        <w:left w:val="none" w:sz="0" w:space="0" w:color="auto"/>
        <w:bottom w:val="none" w:sz="0" w:space="0" w:color="auto"/>
        <w:right w:val="none" w:sz="0" w:space="0" w:color="auto"/>
      </w:divBdr>
    </w:div>
    <w:div w:id="737703002">
      <w:bodyDiv w:val="1"/>
      <w:marLeft w:val="0"/>
      <w:marRight w:val="0"/>
      <w:marTop w:val="0"/>
      <w:marBottom w:val="0"/>
      <w:divBdr>
        <w:top w:val="none" w:sz="0" w:space="0" w:color="auto"/>
        <w:left w:val="none" w:sz="0" w:space="0" w:color="auto"/>
        <w:bottom w:val="none" w:sz="0" w:space="0" w:color="auto"/>
        <w:right w:val="none" w:sz="0" w:space="0" w:color="auto"/>
      </w:divBdr>
    </w:div>
    <w:div w:id="1772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oneyharsha08\Documents\DREXEL\2nd%20QUARTER\OPR\OPR%20Project\Base_Case_Working_Dharmendra%20%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'[Base_Case_Working_Dharmendra  (1).xlsx]Scenario 9 '!$B$77</c:f>
              <c:strCache>
                <c:ptCount val="1"/>
                <c:pt idx="0">
                  <c:v>Cost (W/o Scheduling)</c:v>
                </c:pt>
              </c:strCache>
            </c:strRef>
          </c:tx>
          <c:invertIfNegative val="0"/>
          <c:cat>
            <c:strRef>
              <c:f>'[Base_Case_Working_Dharmendra  (1).xlsx]Scenario 9 '!$A$78:$A$80</c:f>
              <c:strCache>
                <c:ptCount val="3"/>
                <c:pt idx="0">
                  <c:v>Dishwater</c:v>
                </c:pt>
                <c:pt idx="1">
                  <c:v>Water Heater</c:v>
                </c:pt>
                <c:pt idx="2">
                  <c:v>Clothes Dryer</c:v>
                </c:pt>
              </c:strCache>
            </c:strRef>
          </c:cat>
          <c:val>
            <c:numRef>
              <c:f>'[Base_Case_Working_Dharmendra  (1).xlsx]Scenario 9 '!$B$78:$B$80</c:f>
              <c:numCache>
                <c:formatCode>General</c:formatCode>
                <c:ptCount val="3"/>
                <c:pt idx="0">
                  <c:v>0.80640000000000001</c:v>
                </c:pt>
                <c:pt idx="1">
                  <c:v>0.80640000000000001</c:v>
                </c:pt>
                <c:pt idx="2">
                  <c:v>1.9152</c:v>
                </c:pt>
              </c:numCache>
            </c:numRef>
          </c:val>
        </c:ser>
        <c:ser>
          <c:idx val="1"/>
          <c:order val="1"/>
          <c:tx>
            <c:strRef>
              <c:f>'[Base_Case_Working_Dharmendra  (1).xlsx]Scenario 9 '!$C$77</c:f>
              <c:strCache>
                <c:ptCount val="1"/>
                <c:pt idx="0">
                  <c:v>Cost (W Scheduling )</c:v>
                </c:pt>
              </c:strCache>
            </c:strRef>
          </c:tx>
          <c:invertIfNegative val="0"/>
          <c:cat>
            <c:strRef>
              <c:f>'[Base_Case_Working_Dharmendra  (1).xlsx]Scenario 9 '!$A$78:$A$80</c:f>
              <c:strCache>
                <c:ptCount val="3"/>
                <c:pt idx="0">
                  <c:v>Dishwater</c:v>
                </c:pt>
                <c:pt idx="1">
                  <c:v>Water Heater</c:v>
                </c:pt>
                <c:pt idx="2">
                  <c:v>Clothes Dryer</c:v>
                </c:pt>
              </c:strCache>
            </c:strRef>
          </c:cat>
          <c:val>
            <c:numRef>
              <c:f>'[Base_Case_Working_Dharmendra  (1).xlsx]Scenario 9 '!$C$78:$C$80</c:f>
              <c:numCache>
                <c:formatCode>General</c:formatCode>
                <c:ptCount val="3"/>
                <c:pt idx="0">
                  <c:v>0.25040000000000001</c:v>
                </c:pt>
                <c:pt idx="1">
                  <c:v>0.50080000000000002</c:v>
                </c:pt>
                <c:pt idx="2">
                  <c:v>1.5844000000000005</c:v>
                </c:pt>
              </c:numCache>
            </c:numRef>
          </c:val>
        </c:ser>
        <c:dLbls>
          <c:showLegendKey val="0"/>
          <c:showVal val="0"/>
          <c:showCatName val="0"/>
          <c:showSerName val="0"/>
          <c:showPercent val="0"/>
          <c:showBubbleSize val="0"/>
        </c:dLbls>
        <c:gapWidth val="150"/>
        <c:shape val="box"/>
        <c:axId val="150981248"/>
        <c:axId val="151695744"/>
        <c:axId val="0"/>
      </c:bar3DChart>
      <c:catAx>
        <c:axId val="150981248"/>
        <c:scaling>
          <c:orientation val="minMax"/>
        </c:scaling>
        <c:delete val="0"/>
        <c:axPos val="b"/>
        <c:numFmt formatCode="General" sourceLinked="0"/>
        <c:majorTickMark val="out"/>
        <c:minorTickMark val="none"/>
        <c:tickLblPos val="nextTo"/>
        <c:crossAx val="151695744"/>
        <c:crosses val="autoZero"/>
        <c:auto val="1"/>
        <c:lblAlgn val="ctr"/>
        <c:lblOffset val="100"/>
        <c:noMultiLvlLbl val="0"/>
      </c:catAx>
      <c:valAx>
        <c:axId val="151695744"/>
        <c:scaling>
          <c:orientation val="minMax"/>
        </c:scaling>
        <c:delete val="0"/>
        <c:axPos val="l"/>
        <c:majorGridlines/>
        <c:numFmt formatCode="General" sourceLinked="1"/>
        <c:majorTickMark val="out"/>
        <c:minorTickMark val="none"/>
        <c:tickLblPos val="nextTo"/>
        <c:crossAx val="150981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Dishwasher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0.378</c:v>
                </c:pt>
                <c:pt idx="21">
                  <c:v>0.378</c:v>
                </c:pt>
                <c:pt idx="22">
                  <c:v>2.52E-2</c:v>
                </c:pt>
                <c:pt idx="23">
                  <c:v>2.52E-2</c:v>
                </c:pt>
              </c:numCache>
            </c:numRef>
          </c:val>
          <c:smooth val="0"/>
        </c:ser>
        <c:ser>
          <c:idx val="1"/>
          <c:order val="1"/>
          <c:tx>
            <c:v>Dishwasher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'!$L$2:$L$25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c:v>
                </c:pt>
                <c:pt idx="21">
                  <c:v>0.1</c:v>
                </c:pt>
                <c:pt idx="22">
                  <c:v>2.52E-2</c:v>
                </c:pt>
                <c:pt idx="23">
                  <c:v>2.52E-2</c:v>
                </c:pt>
              </c:numCache>
            </c:numRef>
          </c:val>
          <c:smooth val="0"/>
        </c:ser>
        <c:ser>
          <c:idx val="2"/>
          <c:order val="2"/>
          <c:tx>
            <c:v>Clothes Dryer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'!$J$26:$J$49</c:f>
              <c:numCache>
                <c:formatCode>General</c:formatCode>
                <c:ptCount val="24"/>
                <c:pt idx="0">
                  <c:v>2.52E-2</c:v>
                </c:pt>
                <c:pt idx="1">
                  <c:v>2.52E-2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0.378</c:v>
                </c:pt>
                <c:pt idx="19">
                  <c:v>0.378</c:v>
                </c:pt>
                <c:pt idx="20">
                  <c:v>0</c:v>
                </c:pt>
                <c:pt idx="21">
                  <c:v>0</c:v>
                </c:pt>
                <c:pt idx="22">
                  <c:v>0</c:v>
                </c:pt>
                <c:pt idx="23">
                  <c:v>0</c:v>
                </c:pt>
              </c:numCache>
            </c:numRef>
          </c:val>
          <c:smooth val="0"/>
        </c:ser>
        <c:ser>
          <c:idx val="3"/>
          <c:order val="3"/>
          <c:tx>
            <c:v>Clothes Dryer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'!$L$26:$L$49</c:f>
              <c:numCache>
                <c:formatCode>General</c:formatCode>
                <c:ptCount val="24"/>
                <c:pt idx="0">
                  <c:v>2.52E-2</c:v>
                </c:pt>
                <c:pt idx="1">
                  <c:v>2.52E-2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c:v>
                </c:pt>
                <c:pt idx="19">
                  <c:v>0.1</c:v>
                </c:pt>
                <c:pt idx="20">
                  <c:v>0.1</c:v>
                </c:pt>
                <c:pt idx="21">
                  <c:v>0.1</c:v>
                </c:pt>
                <c:pt idx="22">
                  <c:v>2.52E-2</c:v>
                </c:pt>
                <c:pt idx="23">
                  <c:v>2.52E-2</c:v>
                </c:pt>
              </c:numCache>
            </c:numRef>
          </c:val>
          <c:smooth val="0"/>
        </c:ser>
        <c:ser>
          <c:idx val="4"/>
          <c:order val="4"/>
          <c:tx>
            <c:v>Water Heater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'!$J$50:$J$73</c:f>
              <c:numCache>
                <c:formatCode>General</c:formatCode>
                <c:ptCount val="24"/>
                <c:pt idx="0">
                  <c:v>0</c:v>
                </c:pt>
                <c:pt idx="1">
                  <c:v>0</c:v>
                </c:pt>
                <c:pt idx="2">
                  <c:v>0</c:v>
                </c:pt>
                <c:pt idx="3">
                  <c:v>0</c:v>
                </c:pt>
                <c:pt idx="4">
                  <c:v>0</c:v>
                </c:pt>
                <c:pt idx="5">
                  <c:v>0</c:v>
                </c:pt>
                <c:pt idx="6">
                  <c:v>0</c:v>
                </c:pt>
                <c:pt idx="7">
                  <c:v>0</c:v>
                </c:pt>
                <c:pt idx="8">
                  <c:v>0</c:v>
                </c:pt>
                <c:pt idx="9">
                  <c:v>2.52E-2</c:v>
                </c:pt>
                <c:pt idx="10">
                  <c:v>0.378</c:v>
                </c:pt>
                <c:pt idx="11">
                  <c:v>0</c:v>
                </c:pt>
                <c:pt idx="12">
                  <c:v>0</c:v>
                </c:pt>
                <c:pt idx="13">
                  <c:v>0.378</c:v>
                </c:pt>
                <c:pt idx="14">
                  <c:v>0</c:v>
                </c:pt>
                <c:pt idx="15">
                  <c:v>0.378</c:v>
                </c:pt>
                <c:pt idx="16">
                  <c:v>0</c:v>
                </c:pt>
                <c:pt idx="17">
                  <c:v>0</c:v>
                </c:pt>
                <c:pt idx="18">
                  <c:v>0.378</c:v>
                </c:pt>
                <c:pt idx="19">
                  <c:v>0</c:v>
                </c:pt>
                <c:pt idx="20">
                  <c:v>0</c:v>
                </c:pt>
                <c:pt idx="21">
                  <c:v>0.378</c:v>
                </c:pt>
                <c:pt idx="22">
                  <c:v>0</c:v>
                </c:pt>
                <c:pt idx="23">
                  <c:v>0</c:v>
                </c:pt>
              </c:numCache>
            </c:numRef>
          </c:val>
          <c:smooth val="0"/>
        </c:ser>
        <c:ser>
          <c:idx val="5"/>
          <c:order val="5"/>
          <c:tx>
            <c:v>Water Heater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'!$L$50:$L$73</c:f>
              <c:numCache>
                <c:formatCode>General</c:formatCode>
                <c:ptCount val="24"/>
                <c:pt idx="0">
                  <c:v>0</c:v>
                </c:pt>
                <c:pt idx="1">
                  <c:v>0</c:v>
                </c:pt>
                <c:pt idx="2">
                  <c:v>0</c:v>
                </c:pt>
                <c:pt idx="3">
                  <c:v>0</c:v>
                </c:pt>
                <c:pt idx="4">
                  <c:v>0</c:v>
                </c:pt>
                <c:pt idx="5">
                  <c:v>0</c:v>
                </c:pt>
                <c:pt idx="6">
                  <c:v>0</c:v>
                </c:pt>
                <c:pt idx="7">
                  <c:v>0</c:v>
                </c:pt>
                <c:pt idx="8">
                  <c:v>0</c:v>
                </c:pt>
                <c:pt idx="9">
                  <c:v>2.52E-2</c:v>
                </c:pt>
                <c:pt idx="10">
                  <c:v>0.378</c:v>
                </c:pt>
                <c:pt idx="11">
                  <c:v>0</c:v>
                </c:pt>
                <c:pt idx="12">
                  <c:v>0</c:v>
                </c:pt>
                <c:pt idx="13">
                  <c:v>0.378</c:v>
                </c:pt>
                <c:pt idx="14">
                  <c:v>0</c:v>
                </c:pt>
                <c:pt idx="15">
                  <c:v>0.378</c:v>
                </c:pt>
                <c:pt idx="16">
                  <c:v>0</c:v>
                </c:pt>
                <c:pt idx="17">
                  <c:v>0</c:v>
                </c:pt>
                <c:pt idx="18">
                  <c:v>0.1</c:v>
                </c:pt>
                <c:pt idx="19">
                  <c:v>0.1</c:v>
                </c:pt>
                <c:pt idx="20">
                  <c:v>0.1</c:v>
                </c:pt>
                <c:pt idx="21">
                  <c:v>0.1</c:v>
                </c:pt>
                <c:pt idx="22">
                  <c:v>2.52E-2</c:v>
                </c:pt>
                <c:pt idx="23">
                  <c:v>0</c:v>
                </c:pt>
              </c:numCache>
            </c:numRef>
          </c:val>
          <c:smooth val="0"/>
        </c:ser>
        <c:dLbls>
          <c:showLegendKey val="0"/>
          <c:showVal val="0"/>
          <c:showCatName val="0"/>
          <c:showSerName val="0"/>
          <c:showPercent val="0"/>
          <c:showBubbleSize val="0"/>
        </c:dLbls>
        <c:marker val="1"/>
        <c:smooth val="0"/>
        <c:axId val="151746816"/>
        <c:axId val="151760896"/>
      </c:lineChart>
      <c:catAx>
        <c:axId val="151746816"/>
        <c:scaling>
          <c:orientation val="minMax"/>
        </c:scaling>
        <c:delete val="0"/>
        <c:axPos val="b"/>
        <c:numFmt formatCode="General" sourceLinked="0"/>
        <c:majorTickMark val="out"/>
        <c:minorTickMark val="none"/>
        <c:tickLblPos val="nextTo"/>
        <c:crossAx val="151760896"/>
        <c:crosses val="autoZero"/>
        <c:auto val="1"/>
        <c:lblAlgn val="ctr"/>
        <c:lblOffset val="100"/>
        <c:noMultiLvlLbl val="0"/>
      </c:catAx>
      <c:valAx>
        <c:axId val="151760896"/>
        <c:scaling>
          <c:orientation val="minMax"/>
        </c:scaling>
        <c:delete val="0"/>
        <c:axPos val="l"/>
        <c:majorGridlines/>
        <c:numFmt formatCode="General" sourceLinked="1"/>
        <c:majorTickMark val="out"/>
        <c:minorTickMark val="none"/>
        <c:tickLblPos val="nextTo"/>
        <c:crossAx val="151746816"/>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'[Base_Case_Working  (1).xlsx]Scenario 6 '!$B$77</c:f>
              <c:strCache>
                <c:ptCount val="1"/>
                <c:pt idx="0">
                  <c:v>Cost (W/o Scheduling)</c:v>
                </c:pt>
              </c:strCache>
            </c:strRef>
          </c:tx>
          <c:invertIfNegative val="0"/>
          <c:cat>
            <c:strRef>
              <c:f>'[Base_Case_Working  (1).xlsx]Scenario 6 '!$A$78:$A$80</c:f>
              <c:strCache>
                <c:ptCount val="3"/>
                <c:pt idx="0">
                  <c:v>Dishwater</c:v>
                </c:pt>
                <c:pt idx="1">
                  <c:v>Water Heater</c:v>
                </c:pt>
                <c:pt idx="2">
                  <c:v>Clothes Dryer</c:v>
                </c:pt>
              </c:strCache>
            </c:strRef>
          </c:cat>
          <c:val>
            <c:numRef>
              <c:f>'[Base_Case_Working  (1).xlsx]Scenario 6 '!$B$78:$B$80</c:f>
              <c:numCache>
                <c:formatCode>General</c:formatCode>
                <c:ptCount val="3"/>
                <c:pt idx="0">
                  <c:v>3.4020000000000006</c:v>
                </c:pt>
                <c:pt idx="1">
                  <c:v>5.04E-2</c:v>
                </c:pt>
                <c:pt idx="2">
                  <c:v>0.80640000000000001</c:v>
                </c:pt>
              </c:numCache>
            </c:numRef>
          </c:val>
        </c:ser>
        <c:ser>
          <c:idx val="1"/>
          <c:order val="1"/>
          <c:tx>
            <c:strRef>
              <c:f>'[Base_Case_Working  (1).xlsx]Scenario 6 '!$C$77</c:f>
              <c:strCache>
                <c:ptCount val="1"/>
                <c:pt idx="0">
                  <c:v>Cost (W Scheduling )</c:v>
                </c:pt>
              </c:strCache>
            </c:strRef>
          </c:tx>
          <c:invertIfNegative val="0"/>
          <c:cat>
            <c:strRef>
              <c:f>'[Base_Case_Working  (1).xlsx]Scenario 6 '!$A$78:$A$80</c:f>
              <c:strCache>
                <c:ptCount val="3"/>
                <c:pt idx="0">
                  <c:v>Dishwater</c:v>
                </c:pt>
                <c:pt idx="1">
                  <c:v>Water Heater</c:v>
                </c:pt>
                <c:pt idx="2">
                  <c:v>Clothes Dryer</c:v>
                </c:pt>
              </c:strCache>
            </c:strRef>
          </c:cat>
          <c:val>
            <c:numRef>
              <c:f>'[Base_Case_Working  (1).xlsx]Scenario 6 '!$C$78:$C$80</c:f>
              <c:numCache>
                <c:formatCode>General</c:formatCode>
                <c:ptCount val="3"/>
                <c:pt idx="0">
                  <c:v>2.8964000000000003</c:v>
                </c:pt>
                <c:pt idx="1">
                  <c:v>5.04E-2</c:v>
                </c:pt>
                <c:pt idx="2">
                  <c:v>0.80640000000000001</c:v>
                </c:pt>
              </c:numCache>
            </c:numRef>
          </c:val>
        </c:ser>
        <c:dLbls>
          <c:showLegendKey val="0"/>
          <c:showVal val="0"/>
          <c:showCatName val="0"/>
          <c:showSerName val="0"/>
          <c:showPercent val="0"/>
          <c:showBubbleSize val="0"/>
        </c:dLbls>
        <c:gapWidth val="150"/>
        <c:shape val="box"/>
        <c:axId val="151611648"/>
        <c:axId val="151613440"/>
        <c:axId val="0"/>
      </c:bar3DChart>
      <c:catAx>
        <c:axId val="151611648"/>
        <c:scaling>
          <c:orientation val="minMax"/>
        </c:scaling>
        <c:delete val="0"/>
        <c:axPos val="b"/>
        <c:numFmt formatCode="General" sourceLinked="0"/>
        <c:majorTickMark val="out"/>
        <c:minorTickMark val="none"/>
        <c:tickLblPos val="nextTo"/>
        <c:crossAx val="151613440"/>
        <c:crosses val="autoZero"/>
        <c:auto val="1"/>
        <c:lblAlgn val="ctr"/>
        <c:lblOffset val="100"/>
        <c:noMultiLvlLbl val="0"/>
      </c:catAx>
      <c:valAx>
        <c:axId val="151613440"/>
        <c:scaling>
          <c:orientation val="minMax"/>
        </c:scaling>
        <c:delete val="0"/>
        <c:axPos val="l"/>
        <c:majorGridlines/>
        <c:numFmt formatCode="General" sourceLinked="1"/>
        <c:majorTickMark val="out"/>
        <c:minorTickMark val="none"/>
        <c:tickLblPos val="nextTo"/>
        <c:crossAx val="1516116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Dishwasher - W/o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0.378</c:v>
                </c:pt>
                <c:pt idx="12">
                  <c:v>0.378</c:v>
                </c:pt>
                <c:pt idx="13">
                  <c:v>0.378</c:v>
                </c:pt>
                <c:pt idx="14">
                  <c:v>0</c:v>
                </c:pt>
                <c:pt idx="15">
                  <c:v>0</c:v>
                </c:pt>
                <c:pt idx="16">
                  <c:v>0.378</c:v>
                </c:pt>
                <c:pt idx="17">
                  <c:v>0.378</c:v>
                </c:pt>
                <c:pt idx="18">
                  <c:v>0.378</c:v>
                </c:pt>
                <c:pt idx="19">
                  <c:v>0.378</c:v>
                </c:pt>
                <c:pt idx="20">
                  <c:v>0.378</c:v>
                </c:pt>
                <c:pt idx="21">
                  <c:v>0.378</c:v>
                </c:pt>
                <c:pt idx="22">
                  <c:v>0</c:v>
                </c:pt>
                <c:pt idx="23">
                  <c:v>0</c:v>
                </c:pt>
              </c:numCache>
            </c:numRef>
          </c:val>
          <c:smooth val="0"/>
        </c:ser>
        <c:ser>
          <c:idx val="1"/>
          <c:order val="1"/>
          <c:tx>
            <c:v>Dishwasher - W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'!$L$2:$L$25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0.378</c:v>
                </c:pt>
                <c:pt idx="12">
                  <c:v>0.378</c:v>
                </c:pt>
                <c:pt idx="13">
                  <c:v>0.378</c:v>
                </c:pt>
                <c:pt idx="14">
                  <c:v>0</c:v>
                </c:pt>
                <c:pt idx="15">
                  <c:v>0</c:v>
                </c:pt>
                <c:pt idx="16">
                  <c:v>0.1</c:v>
                </c:pt>
                <c:pt idx="17">
                  <c:v>0.1</c:v>
                </c:pt>
                <c:pt idx="18">
                  <c:v>0.378</c:v>
                </c:pt>
                <c:pt idx="19">
                  <c:v>0.378</c:v>
                </c:pt>
                <c:pt idx="20">
                  <c:v>0.378</c:v>
                </c:pt>
                <c:pt idx="21">
                  <c:v>0.378</c:v>
                </c:pt>
                <c:pt idx="22">
                  <c:v>2.52E-2</c:v>
                </c:pt>
                <c:pt idx="23">
                  <c:v>2.52E-2</c:v>
                </c:pt>
              </c:numCache>
            </c:numRef>
          </c:val>
          <c:smooth val="0"/>
        </c:ser>
        <c:ser>
          <c:idx val="2"/>
          <c:order val="2"/>
          <c:tx>
            <c:v>Clothes Dryer - W/o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'!$J$26:$J$49</c:f>
              <c:numCache>
                <c:formatCode>General</c:formatCode>
                <c:ptCount val="24"/>
                <c:pt idx="0">
                  <c:v>0</c:v>
                </c:pt>
                <c:pt idx="1">
                  <c:v>0</c:v>
                </c:pt>
                <c:pt idx="2">
                  <c:v>0</c:v>
                </c:pt>
                <c:pt idx="3">
                  <c:v>0</c:v>
                </c:pt>
                <c:pt idx="4">
                  <c:v>0</c:v>
                </c:pt>
                <c:pt idx="5">
                  <c:v>2.52E-2</c:v>
                </c:pt>
                <c:pt idx="6">
                  <c:v>2.52E-2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ser>
        <c:ser>
          <c:idx val="3"/>
          <c:order val="3"/>
          <c:tx>
            <c:v>Clothes Dryer - W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'!$L$26:$L$49</c:f>
              <c:numCache>
                <c:formatCode>General</c:formatCode>
                <c:ptCount val="24"/>
                <c:pt idx="0">
                  <c:v>0</c:v>
                </c:pt>
                <c:pt idx="1">
                  <c:v>0</c:v>
                </c:pt>
                <c:pt idx="2">
                  <c:v>0</c:v>
                </c:pt>
                <c:pt idx="3">
                  <c:v>0</c:v>
                </c:pt>
                <c:pt idx="4">
                  <c:v>0</c:v>
                </c:pt>
                <c:pt idx="5">
                  <c:v>2.52E-2</c:v>
                </c:pt>
                <c:pt idx="6">
                  <c:v>2.52E-2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ser>
        <c:ser>
          <c:idx val="4"/>
          <c:order val="4"/>
          <c:tx>
            <c:v>Water Heater - W/o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'!$J$50:$J$73</c:f>
              <c:numCache>
                <c:formatCode>General</c:formatCode>
                <c:ptCount val="24"/>
                <c:pt idx="0">
                  <c:v>0</c:v>
                </c:pt>
                <c:pt idx="1">
                  <c:v>0</c:v>
                </c:pt>
                <c:pt idx="2">
                  <c:v>0</c:v>
                </c:pt>
                <c:pt idx="3">
                  <c:v>2.52E-2</c:v>
                </c:pt>
                <c:pt idx="4">
                  <c:v>0</c:v>
                </c:pt>
                <c:pt idx="5">
                  <c:v>0</c:v>
                </c:pt>
                <c:pt idx="6">
                  <c:v>0</c:v>
                </c:pt>
                <c:pt idx="7">
                  <c:v>0</c:v>
                </c:pt>
                <c:pt idx="8">
                  <c:v>0</c:v>
                </c:pt>
                <c:pt idx="9">
                  <c:v>0</c:v>
                </c:pt>
                <c:pt idx="10">
                  <c:v>0</c:v>
                </c:pt>
                <c:pt idx="11">
                  <c:v>0</c:v>
                </c:pt>
                <c:pt idx="12">
                  <c:v>0</c:v>
                </c:pt>
                <c:pt idx="13">
                  <c:v>0</c:v>
                </c:pt>
                <c:pt idx="14">
                  <c:v>0</c:v>
                </c:pt>
                <c:pt idx="15">
                  <c:v>0.378</c:v>
                </c:pt>
                <c:pt idx="16">
                  <c:v>0.378</c:v>
                </c:pt>
                <c:pt idx="17">
                  <c:v>0</c:v>
                </c:pt>
                <c:pt idx="18">
                  <c:v>0</c:v>
                </c:pt>
                <c:pt idx="19">
                  <c:v>0</c:v>
                </c:pt>
                <c:pt idx="20">
                  <c:v>0</c:v>
                </c:pt>
                <c:pt idx="21">
                  <c:v>0</c:v>
                </c:pt>
                <c:pt idx="22">
                  <c:v>2.52E-2</c:v>
                </c:pt>
                <c:pt idx="23">
                  <c:v>0</c:v>
                </c:pt>
              </c:numCache>
            </c:numRef>
          </c:val>
          <c:smooth val="0"/>
        </c:ser>
        <c:ser>
          <c:idx val="5"/>
          <c:order val="5"/>
          <c:tx>
            <c:v>Water Heater - W Scheduling</c:v>
          </c:tx>
          <c:marker>
            <c:symbol val="none"/>
          </c:marker>
          <c:cat>
            <c:strRef>
              <c:f>'[Base_Case_Working  (1).xlsx]Scenario 6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6 '!$L$50:$L$73</c:f>
              <c:numCache>
                <c:formatCode>General</c:formatCode>
                <c:ptCount val="24"/>
                <c:pt idx="0">
                  <c:v>0</c:v>
                </c:pt>
                <c:pt idx="1">
                  <c:v>0</c:v>
                </c:pt>
                <c:pt idx="2">
                  <c:v>0</c:v>
                </c:pt>
                <c:pt idx="3">
                  <c:v>2.52E-2</c:v>
                </c:pt>
                <c:pt idx="4">
                  <c:v>0</c:v>
                </c:pt>
                <c:pt idx="5">
                  <c:v>0</c:v>
                </c:pt>
                <c:pt idx="6">
                  <c:v>0</c:v>
                </c:pt>
                <c:pt idx="7">
                  <c:v>0</c:v>
                </c:pt>
                <c:pt idx="8">
                  <c:v>0</c:v>
                </c:pt>
                <c:pt idx="9">
                  <c:v>0</c:v>
                </c:pt>
                <c:pt idx="10">
                  <c:v>0</c:v>
                </c:pt>
                <c:pt idx="11">
                  <c:v>0</c:v>
                </c:pt>
                <c:pt idx="12">
                  <c:v>0</c:v>
                </c:pt>
                <c:pt idx="13">
                  <c:v>0</c:v>
                </c:pt>
                <c:pt idx="14">
                  <c:v>0</c:v>
                </c:pt>
                <c:pt idx="15">
                  <c:v>0.378</c:v>
                </c:pt>
                <c:pt idx="16">
                  <c:v>0.378</c:v>
                </c:pt>
                <c:pt idx="17">
                  <c:v>0</c:v>
                </c:pt>
                <c:pt idx="18">
                  <c:v>0</c:v>
                </c:pt>
                <c:pt idx="19">
                  <c:v>0</c:v>
                </c:pt>
                <c:pt idx="20">
                  <c:v>0</c:v>
                </c:pt>
                <c:pt idx="21">
                  <c:v>0</c:v>
                </c:pt>
                <c:pt idx="22">
                  <c:v>2.52E-2</c:v>
                </c:pt>
                <c:pt idx="23">
                  <c:v>0</c:v>
                </c:pt>
              </c:numCache>
            </c:numRef>
          </c:val>
          <c:smooth val="0"/>
        </c:ser>
        <c:dLbls>
          <c:showLegendKey val="0"/>
          <c:showVal val="0"/>
          <c:showCatName val="0"/>
          <c:showSerName val="0"/>
          <c:showPercent val="0"/>
          <c:showBubbleSize val="0"/>
        </c:dLbls>
        <c:marker val="1"/>
        <c:smooth val="0"/>
        <c:axId val="150809216"/>
        <c:axId val="150815104"/>
      </c:lineChart>
      <c:catAx>
        <c:axId val="150809216"/>
        <c:scaling>
          <c:orientation val="minMax"/>
        </c:scaling>
        <c:delete val="0"/>
        <c:axPos val="b"/>
        <c:numFmt formatCode="General" sourceLinked="0"/>
        <c:majorTickMark val="out"/>
        <c:minorTickMark val="none"/>
        <c:tickLblPos val="nextTo"/>
        <c:crossAx val="150815104"/>
        <c:crosses val="autoZero"/>
        <c:auto val="1"/>
        <c:lblAlgn val="ctr"/>
        <c:lblOffset val="100"/>
        <c:noMultiLvlLbl val="0"/>
      </c:catAx>
      <c:valAx>
        <c:axId val="150815104"/>
        <c:scaling>
          <c:orientation val="minMax"/>
        </c:scaling>
        <c:delete val="0"/>
        <c:axPos val="l"/>
        <c:majorGridlines/>
        <c:numFmt formatCode="General" sourceLinked="1"/>
        <c:majorTickMark val="out"/>
        <c:minorTickMark val="none"/>
        <c:tickLblPos val="nextTo"/>
        <c:crossAx val="150809216"/>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Panjwani</dc:creator>
  <cp:keywords/>
  <dc:description/>
  <cp:lastModifiedBy>Pathak,Divya</cp:lastModifiedBy>
  <cp:revision>24</cp:revision>
  <dcterms:created xsi:type="dcterms:W3CDTF">2015-03-15T15:42:00Z</dcterms:created>
  <dcterms:modified xsi:type="dcterms:W3CDTF">2015-03-18T04:14:00Z</dcterms:modified>
</cp:coreProperties>
</file>